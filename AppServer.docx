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D0765" w14:textId="77777777" w:rsidR="00A43E3E" w:rsidRDefault="00A43E3E" w:rsidP="000315CD">
      <w:pPr>
        <w:rPr>
          <w:sz w:val="22"/>
          <w:szCs w:val="22"/>
        </w:rPr>
      </w:pPr>
      <w:bookmarkStart w:id="0" w:name="_GoBack"/>
      <w:bookmarkEnd w:id="0"/>
    </w:p>
    <w:p w14:paraId="2F6168F6" w14:textId="77777777" w:rsidR="003A3F9D" w:rsidRDefault="003A3F9D" w:rsidP="000315CD">
      <w:pPr>
        <w:rPr>
          <w:sz w:val="22"/>
          <w:szCs w:val="22"/>
        </w:rPr>
      </w:pPr>
    </w:p>
    <w:p w14:paraId="470472D8" w14:textId="77777777" w:rsidR="000315CD" w:rsidRDefault="000315CD" w:rsidP="000315CD">
      <w:pPr>
        <w:rPr>
          <w:sz w:val="22"/>
          <w:szCs w:val="22"/>
        </w:rPr>
      </w:pPr>
    </w:p>
    <w:p w14:paraId="10B69B45" w14:textId="77777777" w:rsidR="00A43E3E" w:rsidRDefault="00A43E3E" w:rsidP="00A43E3E">
      <w:pPr>
        <w:rPr>
          <w:b/>
        </w:rPr>
      </w:pPr>
    </w:p>
    <w:sdt>
      <w:sdtPr>
        <w:rPr>
          <w:rFonts w:ascii="Tahoma" w:eastAsia="Times New Roman" w:hAnsi="Tahoma" w:cs="Times New Roman"/>
          <w:b w:val="0"/>
          <w:bCs w:val="0"/>
          <w:color w:val="auto"/>
          <w:sz w:val="20"/>
          <w:szCs w:val="24"/>
        </w:rPr>
        <w:id w:val="-1603414717"/>
        <w:docPartObj>
          <w:docPartGallery w:val="Table of Contents"/>
          <w:docPartUnique/>
        </w:docPartObj>
      </w:sdtPr>
      <w:sdtEndPr/>
      <w:sdtContent>
        <w:p w14:paraId="486F4E87" w14:textId="77777777" w:rsidR="00A43E3E" w:rsidRDefault="00A43E3E" w:rsidP="00A43E3E">
          <w:pPr>
            <w:pStyle w:val="Inhaltsverzeichnisberschrift"/>
          </w:pPr>
          <w:r>
            <w:t>Inhalt</w:t>
          </w:r>
        </w:p>
        <w:p w14:paraId="6220171B" w14:textId="77777777" w:rsidR="00E63332" w:rsidRDefault="00333100">
          <w:pPr>
            <w:pStyle w:val="Verzeichnis1"/>
            <w:tabs>
              <w:tab w:val="left" w:pos="442"/>
              <w:tab w:val="right" w:leader="dot" w:pos="974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3499069" w:history="1">
            <w:r w:rsidR="00E63332" w:rsidRPr="00CF3E72">
              <w:rPr>
                <w:rStyle w:val="Hyperlink"/>
                <w:noProof/>
              </w:rPr>
              <w:t>1</w:t>
            </w:r>
            <w:r w:rsidR="00E63332">
              <w:rPr>
                <w:rFonts w:asciiTheme="minorHAnsi" w:eastAsiaTheme="minorEastAsia" w:hAnsiTheme="minorHAnsi" w:cstheme="minorBidi"/>
                <w:noProof/>
                <w:sz w:val="22"/>
                <w:szCs w:val="22"/>
              </w:rPr>
              <w:tab/>
            </w:r>
            <w:r w:rsidR="00E63332" w:rsidRPr="00CF3E72">
              <w:rPr>
                <w:rStyle w:val="Hyperlink"/>
                <w:noProof/>
              </w:rPr>
              <w:t>Allgemeine Angaben</w:t>
            </w:r>
            <w:r w:rsidR="00E63332">
              <w:rPr>
                <w:noProof/>
                <w:webHidden/>
              </w:rPr>
              <w:tab/>
            </w:r>
            <w:r w:rsidR="00E63332">
              <w:rPr>
                <w:noProof/>
                <w:webHidden/>
              </w:rPr>
              <w:fldChar w:fldCharType="begin"/>
            </w:r>
            <w:r w:rsidR="00E63332">
              <w:rPr>
                <w:noProof/>
                <w:webHidden/>
              </w:rPr>
              <w:instrText xml:space="preserve"> PAGEREF _Toc333499069 \h </w:instrText>
            </w:r>
            <w:r w:rsidR="00E63332">
              <w:rPr>
                <w:noProof/>
                <w:webHidden/>
              </w:rPr>
            </w:r>
            <w:r w:rsidR="00E63332">
              <w:rPr>
                <w:noProof/>
                <w:webHidden/>
              </w:rPr>
              <w:fldChar w:fldCharType="separate"/>
            </w:r>
            <w:r w:rsidR="00E63332">
              <w:rPr>
                <w:noProof/>
                <w:webHidden/>
              </w:rPr>
              <w:t>2</w:t>
            </w:r>
            <w:r w:rsidR="00E63332">
              <w:rPr>
                <w:noProof/>
                <w:webHidden/>
              </w:rPr>
              <w:fldChar w:fldCharType="end"/>
            </w:r>
          </w:hyperlink>
        </w:p>
        <w:p w14:paraId="042353C2"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0" w:history="1">
            <w:r w:rsidR="00E63332" w:rsidRPr="00CF3E72">
              <w:rPr>
                <w:rStyle w:val="Hyperlink"/>
                <w:noProof/>
              </w:rPr>
              <w:t>2</w:t>
            </w:r>
            <w:r w:rsidR="00E63332">
              <w:rPr>
                <w:rFonts w:asciiTheme="minorHAnsi" w:eastAsiaTheme="minorEastAsia" w:hAnsiTheme="minorHAnsi" w:cstheme="minorBidi"/>
                <w:noProof/>
                <w:sz w:val="22"/>
                <w:szCs w:val="22"/>
              </w:rPr>
              <w:tab/>
            </w:r>
            <w:r w:rsidR="00E63332" w:rsidRPr="00CF3E72">
              <w:rPr>
                <w:rStyle w:val="Hyperlink"/>
                <w:noProof/>
              </w:rPr>
              <w:t>Zweck und Rechtsgrundlage der Erhebung, Verarbeitung oder Nutzung</w:t>
            </w:r>
            <w:r w:rsidR="00E63332">
              <w:rPr>
                <w:noProof/>
                <w:webHidden/>
              </w:rPr>
              <w:tab/>
            </w:r>
            <w:r w:rsidR="00E63332">
              <w:rPr>
                <w:noProof/>
                <w:webHidden/>
              </w:rPr>
              <w:fldChar w:fldCharType="begin"/>
            </w:r>
            <w:r w:rsidR="00E63332">
              <w:rPr>
                <w:noProof/>
                <w:webHidden/>
              </w:rPr>
              <w:instrText xml:space="preserve"> PAGEREF _Toc333499070 \h </w:instrText>
            </w:r>
            <w:r w:rsidR="00E63332">
              <w:rPr>
                <w:noProof/>
                <w:webHidden/>
              </w:rPr>
            </w:r>
            <w:r w:rsidR="00E63332">
              <w:rPr>
                <w:noProof/>
                <w:webHidden/>
              </w:rPr>
              <w:fldChar w:fldCharType="separate"/>
            </w:r>
            <w:r w:rsidR="00E63332">
              <w:rPr>
                <w:noProof/>
                <w:webHidden/>
              </w:rPr>
              <w:t>2</w:t>
            </w:r>
            <w:r w:rsidR="00E63332">
              <w:rPr>
                <w:noProof/>
                <w:webHidden/>
              </w:rPr>
              <w:fldChar w:fldCharType="end"/>
            </w:r>
          </w:hyperlink>
        </w:p>
        <w:p w14:paraId="5A50F0FF"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1" w:history="1">
            <w:r w:rsidR="00E63332" w:rsidRPr="00CF3E72">
              <w:rPr>
                <w:rStyle w:val="Hyperlink"/>
                <w:noProof/>
              </w:rPr>
              <w:t>3</w:t>
            </w:r>
            <w:r w:rsidR="00E63332">
              <w:rPr>
                <w:rFonts w:asciiTheme="minorHAnsi" w:eastAsiaTheme="minorEastAsia" w:hAnsiTheme="minorHAnsi" w:cstheme="minorBidi"/>
                <w:noProof/>
                <w:sz w:val="22"/>
                <w:szCs w:val="22"/>
              </w:rPr>
              <w:tab/>
            </w:r>
            <w:r w:rsidR="00E63332" w:rsidRPr="00CF3E72">
              <w:rPr>
                <w:rStyle w:val="Hyperlink"/>
                <w:noProof/>
              </w:rPr>
              <w:t>Art der gespeicherten Daten</w:t>
            </w:r>
            <w:r w:rsidR="00E63332">
              <w:rPr>
                <w:noProof/>
                <w:webHidden/>
              </w:rPr>
              <w:tab/>
            </w:r>
            <w:r w:rsidR="00E63332">
              <w:rPr>
                <w:noProof/>
                <w:webHidden/>
              </w:rPr>
              <w:fldChar w:fldCharType="begin"/>
            </w:r>
            <w:r w:rsidR="00E63332">
              <w:rPr>
                <w:noProof/>
                <w:webHidden/>
              </w:rPr>
              <w:instrText xml:space="preserve"> PAGEREF _Toc333499071 \h </w:instrText>
            </w:r>
            <w:r w:rsidR="00E63332">
              <w:rPr>
                <w:noProof/>
                <w:webHidden/>
              </w:rPr>
            </w:r>
            <w:r w:rsidR="00E63332">
              <w:rPr>
                <w:noProof/>
                <w:webHidden/>
              </w:rPr>
              <w:fldChar w:fldCharType="separate"/>
            </w:r>
            <w:r w:rsidR="00E63332">
              <w:rPr>
                <w:noProof/>
                <w:webHidden/>
              </w:rPr>
              <w:t>2</w:t>
            </w:r>
            <w:r w:rsidR="00E63332">
              <w:rPr>
                <w:noProof/>
                <w:webHidden/>
              </w:rPr>
              <w:fldChar w:fldCharType="end"/>
            </w:r>
          </w:hyperlink>
        </w:p>
        <w:p w14:paraId="6E3A5754"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2" w:history="1">
            <w:r w:rsidR="00E63332" w:rsidRPr="00CF3E72">
              <w:rPr>
                <w:rStyle w:val="Hyperlink"/>
                <w:noProof/>
              </w:rPr>
              <w:t>4</w:t>
            </w:r>
            <w:r w:rsidR="00E63332">
              <w:rPr>
                <w:rFonts w:asciiTheme="minorHAnsi" w:eastAsiaTheme="minorEastAsia" w:hAnsiTheme="minorHAnsi" w:cstheme="minorBidi"/>
                <w:noProof/>
                <w:sz w:val="22"/>
                <w:szCs w:val="22"/>
              </w:rPr>
              <w:tab/>
            </w:r>
            <w:r w:rsidR="00E63332" w:rsidRPr="00CF3E72">
              <w:rPr>
                <w:rStyle w:val="Hyperlink"/>
                <w:noProof/>
              </w:rPr>
              <w:t>Kreis der Betroffenen</w:t>
            </w:r>
            <w:r w:rsidR="00E63332">
              <w:rPr>
                <w:noProof/>
                <w:webHidden/>
              </w:rPr>
              <w:tab/>
            </w:r>
            <w:r w:rsidR="00E63332">
              <w:rPr>
                <w:noProof/>
                <w:webHidden/>
              </w:rPr>
              <w:fldChar w:fldCharType="begin"/>
            </w:r>
            <w:r w:rsidR="00E63332">
              <w:rPr>
                <w:noProof/>
                <w:webHidden/>
              </w:rPr>
              <w:instrText xml:space="preserve"> PAGEREF _Toc333499072 \h </w:instrText>
            </w:r>
            <w:r w:rsidR="00E63332">
              <w:rPr>
                <w:noProof/>
                <w:webHidden/>
              </w:rPr>
            </w:r>
            <w:r w:rsidR="00E63332">
              <w:rPr>
                <w:noProof/>
                <w:webHidden/>
              </w:rPr>
              <w:fldChar w:fldCharType="separate"/>
            </w:r>
            <w:r w:rsidR="00E63332">
              <w:rPr>
                <w:noProof/>
                <w:webHidden/>
              </w:rPr>
              <w:t>3</w:t>
            </w:r>
            <w:r w:rsidR="00E63332">
              <w:rPr>
                <w:noProof/>
                <w:webHidden/>
              </w:rPr>
              <w:fldChar w:fldCharType="end"/>
            </w:r>
          </w:hyperlink>
        </w:p>
        <w:p w14:paraId="4F35128C"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3" w:history="1">
            <w:r w:rsidR="00E63332" w:rsidRPr="00CF3E72">
              <w:rPr>
                <w:rStyle w:val="Hyperlink"/>
                <w:noProof/>
              </w:rPr>
              <w:t>5</w:t>
            </w:r>
            <w:r w:rsidR="00E63332">
              <w:rPr>
                <w:rFonts w:asciiTheme="minorHAnsi" w:eastAsiaTheme="minorEastAsia" w:hAnsiTheme="minorHAnsi" w:cstheme="minorBidi"/>
                <w:noProof/>
                <w:sz w:val="22"/>
                <w:szCs w:val="22"/>
              </w:rPr>
              <w:tab/>
            </w:r>
            <w:r w:rsidR="00E63332" w:rsidRPr="00CF3E72">
              <w:rPr>
                <w:rStyle w:val="Hyperlink"/>
                <w:noProof/>
              </w:rPr>
              <w:t>Art der regelmäßig zu übermittelnden Daten und deren Empfänger</w:t>
            </w:r>
            <w:r w:rsidR="00E63332">
              <w:rPr>
                <w:noProof/>
                <w:webHidden/>
              </w:rPr>
              <w:tab/>
            </w:r>
            <w:r w:rsidR="00E63332">
              <w:rPr>
                <w:noProof/>
                <w:webHidden/>
              </w:rPr>
              <w:fldChar w:fldCharType="begin"/>
            </w:r>
            <w:r w:rsidR="00E63332">
              <w:rPr>
                <w:noProof/>
                <w:webHidden/>
              </w:rPr>
              <w:instrText xml:space="preserve"> PAGEREF _Toc333499073 \h </w:instrText>
            </w:r>
            <w:r w:rsidR="00E63332">
              <w:rPr>
                <w:noProof/>
                <w:webHidden/>
              </w:rPr>
            </w:r>
            <w:r w:rsidR="00E63332">
              <w:rPr>
                <w:noProof/>
                <w:webHidden/>
              </w:rPr>
              <w:fldChar w:fldCharType="separate"/>
            </w:r>
            <w:r w:rsidR="00E63332">
              <w:rPr>
                <w:noProof/>
                <w:webHidden/>
              </w:rPr>
              <w:t>3</w:t>
            </w:r>
            <w:r w:rsidR="00E63332">
              <w:rPr>
                <w:noProof/>
                <w:webHidden/>
              </w:rPr>
              <w:fldChar w:fldCharType="end"/>
            </w:r>
          </w:hyperlink>
        </w:p>
        <w:p w14:paraId="42156764"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4" w:history="1">
            <w:r w:rsidR="00E63332" w:rsidRPr="00CF3E72">
              <w:rPr>
                <w:rStyle w:val="Hyperlink"/>
                <w:noProof/>
              </w:rPr>
              <w:t>6</w:t>
            </w:r>
            <w:r w:rsidR="00E63332">
              <w:rPr>
                <w:rFonts w:asciiTheme="minorHAnsi" w:eastAsiaTheme="minorEastAsia" w:hAnsiTheme="minorHAnsi" w:cstheme="minorBidi"/>
                <w:noProof/>
                <w:sz w:val="22"/>
                <w:szCs w:val="22"/>
              </w:rPr>
              <w:tab/>
            </w:r>
            <w:r w:rsidR="00E63332" w:rsidRPr="00CF3E72">
              <w:rPr>
                <w:rStyle w:val="Hyperlink"/>
                <w:noProof/>
              </w:rPr>
              <w:t>Regelfristen für die Löschung der Daten oder für die Prüfung der Löschung</w:t>
            </w:r>
            <w:r w:rsidR="00E63332">
              <w:rPr>
                <w:noProof/>
                <w:webHidden/>
              </w:rPr>
              <w:tab/>
            </w:r>
            <w:r w:rsidR="00E63332">
              <w:rPr>
                <w:noProof/>
                <w:webHidden/>
              </w:rPr>
              <w:fldChar w:fldCharType="begin"/>
            </w:r>
            <w:r w:rsidR="00E63332">
              <w:rPr>
                <w:noProof/>
                <w:webHidden/>
              </w:rPr>
              <w:instrText xml:space="preserve"> PAGEREF _Toc333499074 \h </w:instrText>
            </w:r>
            <w:r w:rsidR="00E63332">
              <w:rPr>
                <w:noProof/>
                <w:webHidden/>
              </w:rPr>
            </w:r>
            <w:r w:rsidR="00E63332">
              <w:rPr>
                <w:noProof/>
                <w:webHidden/>
              </w:rPr>
              <w:fldChar w:fldCharType="separate"/>
            </w:r>
            <w:r w:rsidR="00E63332">
              <w:rPr>
                <w:noProof/>
                <w:webHidden/>
              </w:rPr>
              <w:t>4</w:t>
            </w:r>
            <w:r w:rsidR="00E63332">
              <w:rPr>
                <w:noProof/>
                <w:webHidden/>
              </w:rPr>
              <w:fldChar w:fldCharType="end"/>
            </w:r>
          </w:hyperlink>
        </w:p>
        <w:p w14:paraId="4A2C3BB2"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5" w:history="1">
            <w:r w:rsidR="00E63332" w:rsidRPr="00CF3E72">
              <w:rPr>
                <w:rStyle w:val="Hyperlink"/>
                <w:noProof/>
              </w:rPr>
              <w:t>7</w:t>
            </w:r>
            <w:r w:rsidR="00E63332">
              <w:rPr>
                <w:rFonts w:asciiTheme="minorHAnsi" w:eastAsiaTheme="minorEastAsia" w:hAnsiTheme="minorHAnsi" w:cstheme="minorBidi"/>
                <w:noProof/>
                <w:sz w:val="22"/>
                <w:szCs w:val="22"/>
              </w:rPr>
              <w:tab/>
            </w:r>
            <w:r w:rsidR="00E63332" w:rsidRPr="00CF3E72">
              <w:rPr>
                <w:rStyle w:val="Hyperlink"/>
                <w:noProof/>
              </w:rPr>
              <w:t>Verarbeitungs- und nutzungsberechtigte Personengruppe</w:t>
            </w:r>
            <w:r w:rsidR="00E63332">
              <w:rPr>
                <w:noProof/>
                <w:webHidden/>
              </w:rPr>
              <w:tab/>
            </w:r>
            <w:r w:rsidR="00E63332">
              <w:rPr>
                <w:noProof/>
                <w:webHidden/>
              </w:rPr>
              <w:fldChar w:fldCharType="begin"/>
            </w:r>
            <w:r w:rsidR="00E63332">
              <w:rPr>
                <w:noProof/>
                <w:webHidden/>
              </w:rPr>
              <w:instrText xml:space="preserve"> PAGEREF _Toc333499075 \h </w:instrText>
            </w:r>
            <w:r w:rsidR="00E63332">
              <w:rPr>
                <w:noProof/>
                <w:webHidden/>
              </w:rPr>
            </w:r>
            <w:r w:rsidR="00E63332">
              <w:rPr>
                <w:noProof/>
                <w:webHidden/>
              </w:rPr>
              <w:fldChar w:fldCharType="separate"/>
            </w:r>
            <w:r w:rsidR="00E63332">
              <w:rPr>
                <w:noProof/>
                <w:webHidden/>
              </w:rPr>
              <w:t>4</w:t>
            </w:r>
            <w:r w:rsidR="00E63332">
              <w:rPr>
                <w:noProof/>
                <w:webHidden/>
              </w:rPr>
              <w:fldChar w:fldCharType="end"/>
            </w:r>
          </w:hyperlink>
        </w:p>
        <w:p w14:paraId="1DFB09BC"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6" w:history="1">
            <w:r w:rsidR="00E63332" w:rsidRPr="00CF3E72">
              <w:rPr>
                <w:rStyle w:val="Hyperlink"/>
                <w:noProof/>
              </w:rPr>
              <w:t>8</w:t>
            </w:r>
            <w:r w:rsidR="00E63332">
              <w:rPr>
                <w:rFonts w:asciiTheme="minorHAnsi" w:eastAsiaTheme="minorEastAsia" w:hAnsiTheme="minorHAnsi" w:cstheme="minorBidi"/>
                <w:noProof/>
                <w:sz w:val="22"/>
                <w:szCs w:val="22"/>
              </w:rPr>
              <w:tab/>
            </w:r>
            <w:r w:rsidR="00E63332" w:rsidRPr="00CF3E72">
              <w:rPr>
                <w:rStyle w:val="Hyperlink"/>
                <w:noProof/>
              </w:rPr>
              <w:t>Bei Auftragsdatenverarbeitung: Auftragnehmer</w:t>
            </w:r>
            <w:r w:rsidR="00E63332">
              <w:rPr>
                <w:noProof/>
                <w:webHidden/>
              </w:rPr>
              <w:tab/>
            </w:r>
            <w:r w:rsidR="00E63332">
              <w:rPr>
                <w:noProof/>
                <w:webHidden/>
              </w:rPr>
              <w:fldChar w:fldCharType="begin"/>
            </w:r>
            <w:r w:rsidR="00E63332">
              <w:rPr>
                <w:noProof/>
                <w:webHidden/>
              </w:rPr>
              <w:instrText xml:space="preserve"> PAGEREF _Toc333499076 \h </w:instrText>
            </w:r>
            <w:r w:rsidR="00E63332">
              <w:rPr>
                <w:noProof/>
                <w:webHidden/>
              </w:rPr>
            </w:r>
            <w:r w:rsidR="00E63332">
              <w:rPr>
                <w:noProof/>
                <w:webHidden/>
              </w:rPr>
              <w:fldChar w:fldCharType="separate"/>
            </w:r>
            <w:r w:rsidR="00E63332">
              <w:rPr>
                <w:noProof/>
                <w:webHidden/>
              </w:rPr>
              <w:t>4</w:t>
            </w:r>
            <w:r w:rsidR="00E63332">
              <w:rPr>
                <w:noProof/>
                <w:webHidden/>
              </w:rPr>
              <w:fldChar w:fldCharType="end"/>
            </w:r>
          </w:hyperlink>
        </w:p>
        <w:p w14:paraId="42B1449E"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7" w:history="1">
            <w:r w:rsidR="00E63332" w:rsidRPr="00CF3E72">
              <w:rPr>
                <w:rStyle w:val="Hyperlink"/>
                <w:noProof/>
              </w:rPr>
              <w:t>9</w:t>
            </w:r>
            <w:r w:rsidR="00E63332">
              <w:rPr>
                <w:rFonts w:asciiTheme="minorHAnsi" w:eastAsiaTheme="minorEastAsia" w:hAnsiTheme="minorHAnsi" w:cstheme="minorBidi"/>
                <w:noProof/>
                <w:sz w:val="22"/>
                <w:szCs w:val="22"/>
              </w:rPr>
              <w:tab/>
            </w:r>
            <w:r w:rsidR="00E63332" w:rsidRPr="00CF3E72">
              <w:rPr>
                <w:rStyle w:val="Hyperlink"/>
                <w:noProof/>
              </w:rPr>
              <w:t>Empfänger vorgesehener Datenübermittlung in Drittländer</w:t>
            </w:r>
            <w:r w:rsidR="00E63332">
              <w:rPr>
                <w:noProof/>
                <w:webHidden/>
              </w:rPr>
              <w:tab/>
            </w:r>
            <w:r w:rsidR="00E63332">
              <w:rPr>
                <w:noProof/>
                <w:webHidden/>
              </w:rPr>
              <w:fldChar w:fldCharType="begin"/>
            </w:r>
            <w:r w:rsidR="00E63332">
              <w:rPr>
                <w:noProof/>
                <w:webHidden/>
              </w:rPr>
              <w:instrText xml:space="preserve"> PAGEREF _Toc333499077 \h </w:instrText>
            </w:r>
            <w:r w:rsidR="00E63332">
              <w:rPr>
                <w:noProof/>
                <w:webHidden/>
              </w:rPr>
            </w:r>
            <w:r w:rsidR="00E63332">
              <w:rPr>
                <w:noProof/>
                <w:webHidden/>
              </w:rPr>
              <w:fldChar w:fldCharType="separate"/>
            </w:r>
            <w:r w:rsidR="00E63332">
              <w:rPr>
                <w:noProof/>
                <w:webHidden/>
              </w:rPr>
              <w:t>4</w:t>
            </w:r>
            <w:r w:rsidR="00E63332">
              <w:rPr>
                <w:noProof/>
                <w:webHidden/>
              </w:rPr>
              <w:fldChar w:fldCharType="end"/>
            </w:r>
          </w:hyperlink>
        </w:p>
        <w:p w14:paraId="25A23AA4" w14:textId="77777777" w:rsidR="00E63332" w:rsidRDefault="005C2845">
          <w:pPr>
            <w:pStyle w:val="Verzeichnis1"/>
            <w:tabs>
              <w:tab w:val="left" w:pos="442"/>
              <w:tab w:val="right" w:leader="dot" w:pos="9742"/>
            </w:tabs>
            <w:rPr>
              <w:rFonts w:asciiTheme="minorHAnsi" w:eastAsiaTheme="minorEastAsia" w:hAnsiTheme="minorHAnsi" w:cstheme="minorBidi"/>
              <w:noProof/>
              <w:sz w:val="22"/>
              <w:szCs w:val="22"/>
            </w:rPr>
          </w:pPr>
          <w:hyperlink w:anchor="_Toc333499078" w:history="1">
            <w:r w:rsidR="00E63332" w:rsidRPr="00CF3E72">
              <w:rPr>
                <w:rStyle w:val="Hyperlink"/>
                <w:noProof/>
                <w:snapToGrid w:val="0"/>
              </w:rPr>
              <w:t>10</w:t>
            </w:r>
            <w:r w:rsidR="00E63332">
              <w:rPr>
                <w:rFonts w:asciiTheme="minorHAnsi" w:eastAsiaTheme="minorEastAsia" w:hAnsiTheme="minorHAnsi" w:cstheme="minorBidi"/>
                <w:noProof/>
                <w:sz w:val="22"/>
                <w:szCs w:val="22"/>
              </w:rPr>
              <w:tab/>
            </w:r>
            <w:r w:rsidR="00E63332" w:rsidRPr="00CF3E72">
              <w:rPr>
                <w:rStyle w:val="Hyperlink"/>
                <w:noProof/>
                <w:snapToGrid w:val="0"/>
              </w:rPr>
              <w:t>Erläuterungen zum Vordruck Verfahrensbeschreibung</w:t>
            </w:r>
            <w:r w:rsidR="00E63332">
              <w:rPr>
                <w:noProof/>
                <w:webHidden/>
              </w:rPr>
              <w:tab/>
            </w:r>
            <w:r w:rsidR="00E63332">
              <w:rPr>
                <w:noProof/>
                <w:webHidden/>
              </w:rPr>
              <w:fldChar w:fldCharType="begin"/>
            </w:r>
            <w:r w:rsidR="00E63332">
              <w:rPr>
                <w:noProof/>
                <w:webHidden/>
              </w:rPr>
              <w:instrText xml:space="preserve"> PAGEREF _Toc333499078 \h </w:instrText>
            </w:r>
            <w:r w:rsidR="00E63332">
              <w:rPr>
                <w:noProof/>
                <w:webHidden/>
              </w:rPr>
            </w:r>
            <w:r w:rsidR="00E63332">
              <w:rPr>
                <w:noProof/>
                <w:webHidden/>
              </w:rPr>
              <w:fldChar w:fldCharType="separate"/>
            </w:r>
            <w:r w:rsidR="00E63332">
              <w:rPr>
                <w:noProof/>
                <w:webHidden/>
              </w:rPr>
              <w:t>5</w:t>
            </w:r>
            <w:r w:rsidR="00E63332">
              <w:rPr>
                <w:noProof/>
                <w:webHidden/>
              </w:rPr>
              <w:fldChar w:fldCharType="end"/>
            </w:r>
          </w:hyperlink>
        </w:p>
        <w:p w14:paraId="2B0D8583" w14:textId="77777777" w:rsidR="00A43E3E" w:rsidRDefault="00333100" w:rsidP="00A43E3E">
          <w:r>
            <w:rPr>
              <w:b/>
              <w:bCs/>
              <w:noProof/>
            </w:rPr>
            <w:fldChar w:fldCharType="end"/>
          </w:r>
        </w:p>
      </w:sdtContent>
    </w:sdt>
    <w:p w14:paraId="40C7AAF0" w14:textId="77777777" w:rsidR="00A43E3E" w:rsidRPr="00155159" w:rsidRDefault="00A43E3E" w:rsidP="00A43E3E">
      <w:pPr>
        <w:rPr>
          <w:b/>
          <w:sz w:val="22"/>
          <w:szCs w:val="22"/>
        </w:rPr>
      </w:pPr>
    </w:p>
    <w:p w14:paraId="318C3AB4" w14:textId="6BB4CB9A" w:rsidR="005012BE" w:rsidRDefault="00A43E3E" w:rsidP="005012BE">
      <w:pPr>
        <w:pStyle w:val="Tabelle"/>
        <w:spacing w:line="276" w:lineRule="auto"/>
        <w:rPr>
          <w:sz w:val="22"/>
          <w:szCs w:val="22"/>
          <w:lang w:eastAsia="zh-CN"/>
        </w:rPr>
      </w:pPr>
      <w:r>
        <w:rPr>
          <w:b/>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394"/>
        <w:gridCol w:w="4964"/>
      </w:tblGrid>
      <w:tr w:rsidR="00F4360A" w14:paraId="4AE7F6DA" w14:textId="77777777" w:rsidTr="004E46DC">
        <w:tc>
          <w:tcPr>
            <w:tcW w:w="534" w:type="dxa"/>
          </w:tcPr>
          <w:permStart w:id="1957632704" w:edGrp="everyone"/>
          <w:p w14:paraId="046C6EB7" w14:textId="061EA450" w:rsidR="00F4360A" w:rsidRDefault="005C2845" w:rsidP="004E46DC">
            <w:sdt>
              <w:sdtPr>
                <w:id w:val="-263152797"/>
                <w14:checkbox>
                  <w14:checked w14:val="1"/>
                  <w14:checkedState w14:val="2612" w14:font="MS Gothic"/>
                  <w14:uncheckedState w14:val="2610" w14:font="MS Gothic"/>
                </w14:checkbox>
              </w:sdtPr>
              <w:sdtEndPr/>
              <w:sdtContent>
                <w:r w:rsidR="003E278F">
                  <w:rPr>
                    <w:rFonts w:ascii="MS Gothic" w:eastAsia="MS Gothic" w:hAnsi="MS Gothic" w:hint="eastAsia"/>
                  </w:rPr>
                  <w:t>☒</w:t>
                </w:r>
              </w:sdtContent>
            </w:sdt>
            <w:permEnd w:id="1957632704"/>
            <w:r w:rsidR="00630592">
              <w:fldChar w:fldCharType="begin"/>
            </w:r>
            <w:r w:rsidR="00630592">
              <w:instrText xml:space="preserve"> ASK  X Eingabe  \* MERGEFORMAT </w:instrText>
            </w:r>
            <w:r w:rsidR="00630592">
              <w:fldChar w:fldCharType="separate"/>
            </w:r>
            <w:bookmarkStart w:id="1" w:name="X"/>
            <w:r w:rsidR="00630592">
              <w:t>X</w:t>
            </w:r>
            <w:bookmarkEnd w:id="1"/>
            <w:r w:rsidR="00630592">
              <w:fldChar w:fldCharType="end"/>
            </w:r>
          </w:p>
        </w:tc>
        <w:tc>
          <w:tcPr>
            <w:tcW w:w="4394" w:type="dxa"/>
          </w:tcPr>
          <w:p w14:paraId="4EE01D13" w14:textId="70A2ED28" w:rsidR="00F4360A" w:rsidRDefault="00F4360A" w:rsidP="00A43E3E">
            <w:r>
              <w:t>Erstmalige Verfahrensbeschreibung</w:t>
            </w:r>
          </w:p>
        </w:tc>
        <w:tc>
          <w:tcPr>
            <w:tcW w:w="4964" w:type="dxa"/>
          </w:tcPr>
          <w:p w14:paraId="06C83D65" w14:textId="77777777" w:rsidR="00F4360A" w:rsidRDefault="00F4360A" w:rsidP="00A43E3E"/>
        </w:tc>
      </w:tr>
      <w:permStart w:id="205266025" w:edGrp="everyone"/>
      <w:permStart w:id="536366802" w:edGrp="everyone" w:colFirst="2" w:colLast="2"/>
      <w:tr w:rsidR="00F4360A" w14:paraId="42888BD8" w14:textId="77777777" w:rsidTr="004E46DC">
        <w:tc>
          <w:tcPr>
            <w:tcW w:w="534" w:type="dxa"/>
          </w:tcPr>
          <w:p w14:paraId="3FF5D4A6" w14:textId="7E47989F" w:rsidR="00F4360A" w:rsidRDefault="005C2845" w:rsidP="00A43E3E">
            <w:sdt>
              <w:sdtPr>
                <w:id w:val="1618025630"/>
                <w14:checkbox>
                  <w14:checked w14:val="0"/>
                  <w14:checkedState w14:val="2612" w14:font="MS Gothic"/>
                  <w14:uncheckedState w14:val="2610" w14:font="MS Gothic"/>
                </w14:checkbox>
              </w:sdtPr>
              <w:sdtEndPr/>
              <w:sdtContent>
                <w:r w:rsidR="003E278F">
                  <w:rPr>
                    <w:rFonts w:ascii="MS Gothic" w:eastAsia="MS Gothic" w:hAnsi="MS Gothic" w:hint="eastAsia"/>
                  </w:rPr>
                  <w:t>☐</w:t>
                </w:r>
              </w:sdtContent>
            </w:sdt>
            <w:permEnd w:id="205266025"/>
          </w:p>
        </w:tc>
        <w:tc>
          <w:tcPr>
            <w:tcW w:w="4394" w:type="dxa"/>
          </w:tcPr>
          <w:p w14:paraId="54EBBAC5" w14:textId="3D83C8C9" w:rsidR="00F4360A" w:rsidRDefault="00F4360A" w:rsidP="00A43E3E">
            <w:r>
              <w:t>Änderung der Verfahrensbeschreibung vom:</w:t>
            </w:r>
          </w:p>
        </w:tc>
        <w:tc>
          <w:tcPr>
            <w:tcW w:w="4964" w:type="dxa"/>
          </w:tcPr>
          <w:p w14:paraId="726908EE" w14:textId="0C83A2CB" w:rsidR="00F4360A" w:rsidRDefault="003E278F" w:rsidP="003E278F">
            <w:r>
              <w:t xml:space="preserve">      </w:t>
            </w:r>
          </w:p>
        </w:tc>
      </w:tr>
      <w:permEnd w:id="536366802"/>
    </w:tbl>
    <w:p w14:paraId="44696587" w14:textId="77777777" w:rsidR="00F4360A" w:rsidRDefault="00F4360A" w:rsidP="00A43E3E"/>
    <w:p w14:paraId="4C58C2D9" w14:textId="77777777" w:rsidR="005012BE" w:rsidRDefault="005012BE" w:rsidP="00A43E3E"/>
    <w:p w14:paraId="1851746D" w14:textId="01379E95" w:rsidR="005012BE" w:rsidRPr="00BE6DAD" w:rsidRDefault="005012BE" w:rsidP="005012BE">
      <w:pPr>
        <w:pStyle w:val="berschrift1"/>
        <w:rPr>
          <w:sz w:val="24"/>
          <w:szCs w:val="24"/>
        </w:rPr>
      </w:pPr>
      <w:bookmarkStart w:id="2" w:name="_Toc333499069"/>
      <w:r w:rsidRPr="00BE6DAD">
        <w:rPr>
          <w:sz w:val="24"/>
          <w:szCs w:val="24"/>
        </w:rPr>
        <w:t>Allgemeine Angaben</w:t>
      </w:r>
      <w:bookmarkEnd w:id="2"/>
    </w:p>
    <w:tbl>
      <w:tblPr>
        <w:tblStyle w:val="Tabellenraster"/>
        <w:tblW w:w="0" w:type="auto"/>
        <w:tblLook w:val="04A0" w:firstRow="1" w:lastRow="0" w:firstColumn="1" w:lastColumn="0" w:noHBand="0" w:noVBand="1"/>
      </w:tblPr>
      <w:tblGrid>
        <w:gridCol w:w="6345"/>
        <w:gridCol w:w="3547"/>
      </w:tblGrid>
      <w:tr w:rsidR="005012BE" w14:paraId="5316B4B5" w14:textId="77777777" w:rsidTr="00E63332">
        <w:tc>
          <w:tcPr>
            <w:tcW w:w="6345" w:type="dxa"/>
            <w:tcBorders>
              <w:top w:val="single" w:sz="4" w:space="0" w:color="auto"/>
              <w:bottom w:val="nil"/>
            </w:tcBorders>
            <w:shd w:val="clear" w:color="auto" w:fill="F2F2F2" w:themeFill="background1" w:themeFillShade="F2"/>
          </w:tcPr>
          <w:p w14:paraId="59018259" w14:textId="6D449C28" w:rsidR="004901A2" w:rsidRDefault="00171D9F" w:rsidP="00A43E3E">
            <w:r>
              <w:t>Bezeichnung des Verfahrens</w:t>
            </w:r>
          </w:p>
        </w:tc>
        <w:tc>
          <w:tcPr>
            <w:tcW w:w="3547" w:type="dxa"/>
            <w:tcBorders>
              <w:top w:val="single" w:sz="4" w:space="0" w:color="auto"/>
              <w:bottom w:val="nil"/>
            </w:tcBorders>
            <w:shd w:val="clear" w:color="auto" w:fill="F2F2F2" w:themeFill="background1" w:themeFillShade="F2"/>
          </w:tcPr>
          <w:p w14:paraId="29F264EE" w14:textId="1A9E9DD7" w:rsidR="005012BE" w:rsidRDefault="005012BE" w:rsidP="00A43E3E">
            <w:r>
              <w:t>Stan</w:t>
            </w:r>
            <w:r w:rsidR="00171D9F">
              <w:t>d dieser Verfahrensbeschreibung</w:t>
            </w:r>
          </w:p>
        </w:tc>
      </w:tr>
      <w:tr w:rsidR="00171D9F" w14:paraId="77EC5DB8" w14:textId="77777777" w:rsidTr="004901A2">
        <w:tc>
          <w:tcPr>
            <w:tcW w:w="6345" w:type="dxa"/>
            <w:tcBorders>
              <w:top w:val="nil"/>
              <w:bottom w:val="single" w:sz="4" w:space="0" w:color="auto"/>
            </w:tcBorders>
          </w:tcPr>
          <w:p w14:paraId="4DB9DB22" w14:textId="51788E15" w:rsidR="00BE6DAD" w:rsidRDefault="003E278F" w:rsidP="00A43E3E">
            <w:permStart w:id="448817356" w:edGrp="everyone" w:colFirst="1" w:colLast="1"/>
            <w:permStart w:id="1744321675" w:edGrp="everyone" w:colFirst="0" w:colLast="0"/>
            <w:r>
              <w:t>App</w:t>
            </w:r>
            <w:r w:rsidR="009B7236">
              <w:t>-</w:t>
            </w:r>
            <w:r>
              <w:t>S</w:t>
            </w:r>
            <w:r w:rsidR="009B7236">
              <w:t xml:space="preserve">erver </w:t>
            </w:r>
            <w:hyperlink r:id="rId11" w:history="1">
              <w:r>
                <w:rPr>
                  <w:rStyle w:val="Hyperlink"/>
                </w:rPr>
                <w:t>app</w:t>
              </w:r>
              <w:r w:rsidR="009B7236">
                <w:rPr>
                  <w:rStyle w:val="Hyperlink"/>
                </w:rPr>
                <w:t>.hof-university.de</w:t>
              </w:r>
            </w:hyperlink>
          </w:p>
          <w:p w14:paraId="169A6250" w14:textId="77777777" w:rsidR="00BE6DAD" w:rsidRDefault="00BE6DAD" w:rsidP="00A43E3E"/>
        </w:tc>
        <w:tc>
          <w:tcPr>
            <w:tcW w:w="3547" w:type="dxa"/>
            <w:tcBorders>
              <w:top w:val="nil"/>
              <w:bottom w:val="single" w:sz="4" w:space="0" w:color="auto"/>
            </w:tcBorders>
            <w:vAlign w:val="center"/>
          </w:tcPr>
          <w:p w14:paraId="3BBA5F72" w14:textId="70FBAEFD" w:rsidR="00171D9F" w:rsidRDefault="003E278F" w:rsidP="004901A2">
            <w:pPr>
              <w:jc w:val="center"/>
            </w:pPr>
            <w:r>
              <w:t>15.05.2017</w:t>
            </w:r>
          </w:p>
        </w:tc>
      </w:tr>
      <w:permEnd w:id="448817356"/>
      <w:permEnd w:id="1744321675"/>
      <w:tr w:rsidR="005012BE" w14:paraId="1379CCCB" w14:textId="77777777" w:rsidTr="00E63332">
        <w:tc>
          <w:tcPr>
            <w:tcW w:w="9892" w:type="dxa"/>
            <w:gridSpan w:val="2"/>
            <w:tcBorders>
              <w:top w:val="single" w:sz="4" w:space="0" w:color="auto"/>
              <w:bottom w:val="nil"/>
            </w:tcBorders>
            <w:shd w:val="clear" w:color="auto" w:fill="F2F2F2" w:themeFill="background1" w:themeFillShade="F2"/>
          </w:tcPr>
          <w:p w14:paraId="3641C044" w14:textId="389F4324" w:rsidR="00BD688F" w:rsidRDefault="005012BE" w:rsidP="00A43E3E">
            <w:r>
              <w:t>Dienststelle bzw. Dienststellen, in d</w:t>
            </w:r>
            <w:r w:rsidR="00613D0F">
              <w:t>e</w:t>
            </w:r>
            <w:r>
              <w:t>nen das Ver</w:t>
            </w:r>
            <w:r w:rsidR="00613D0F">
              <w:t>f</w:t>
            </w:r>
            <w:r>
              <w:t xml:space="preserve">ahren eingesetzt wird ( Abteilungen / </w:t>
            </w:r>
            <w:r w:rsidR="00613D0F">
              <w:t>Sachgebiete)</w:t>
            </w:r>
          </w:p>
        </w:tc>
      </w:tr>
      <w:tr w:rsidR="004901A2" w14:paraId="3B7CAA55" w14:textId="77777777" w:rsidTr="002925CF">
        <w:tc>
          <w:tcPr>
            <w:tcW w:w="9892" w:type="dxa"/>
            <w:gridSpan w:val="2"/>
            <w:tcBorders>
              <w:top w:val="nil"/>
              <w:bottom w:val="nil"/>
            </w:tcBorders>
          </w:tcPr>
          <w:p w14:paraId="1469D77E" w14:textId="613C7C43" w:rsidR="004901A2" w:rsidRDefault="009B7236" w:rsidP="002479B0">
            <w:r>
              <w:t>Hochschule Hof</w:t>
            </w:r>
          </w:p>
        </w:tc>
      </w:tr>
      <w:tr w:rsidR="002925CF" w14:paraId="7F55A029" w14:textId="77777777" w:rsidTr="004901A2">
        <w:tc>
          <w:tcPr>
            <w:tcW w:w="9892" w:type="dxa"/>
            <w:gridSpan w:val="2"/>
            <w:tcBorders>
              <w:top w:val="nil"/>
              <w:bottom w:val="single" w:sz="4" w:space="0" w:color="auto"/>
            </w:tcBorders>
          </w:tcPr>
          <w:p w14:paraId="65E4386D" w14:textId="77777777" w:rsidR="002925CF" w:rsidRDefault="002925CF" w:rsidP="00A43E3E"/>
        </w:tc>
      </w:tr>
    </w:tbl>
    <w:p w14:paraId="0437D05C" w14:textId="77777777" w:rsidR="005012BE" w:rsidRDefault="005012BE" w:rsidP="00A43E3E"/>
    <w:p w14:paraId="6C40FE82" w14:textId="2CD8276C" w:rsidR="005012BE" w:rsidRPr="00BE6DAD" w:rsidRDefault="00BD688F" w:rsidP="00BE6DAD">
      <w:pPr>
        <w:pStyle w:val="berschrift1"/>
        <w:rPr>
          <w:sz w:val="24"/>
          <w:szCs w:val="24"/>
        </w:rPr>
      </w:pPr>
      <w:bookmarkStart w:id="3" w:name="_Toc333499070"/>
      <w:r w:rsidRPr="00BE6DAD">
        <w:rPr>
          <w:sz w:val="24"/>
          <w:szCs w:val="24"/>
        </w:rPr>
        <w:t>Zweck und Rechtsgrundlage der Erhebung, Verarbeitung oder Nutzung</w:t>
      </w:r>
      <w:bookmarkEnd w:id="3"/>
    </w:p>
    <w:tbl>
      <w:tblPr>
        <w:tblStyle w:val="Tabellenraster"/>
        <w:tblW w:w="0" w:type="auto"/>
        <w:tblLook w:val="04A0" w:firstRow="1" w:lastRow="0" w:firstColumn="1" w:lastColumn="0" w:noHBand="0" w:noVBand="1"/>
      </w:tblPr>
      <w:tblGrid>
        <w:gridCol w:w="6345"/>
        <w:gridCol w:w="3547"/>
      </w:tblGrid>
      <w:tr w:rsidR="00BD688F" w14:paraId="38AF6200" w14:textId="77777777" w:rsidTr="00E63332">
        <w:tc>
          <w:tcPr>
            <w:tcW w:w="6345" w:type="dxa"/>
            <w:tcBorders>
              <w:bottom w:val="nil"/>
            </w:tcBorders>
            <w:shd w:val="clear" w:color="auto" w:fill="F2F2F2" w:themeFill="background1" w:themeFillShade="F2"/>
          </w:tcPr>
          <w:p w14:paraId="071A1ACF" w14:textId="507E635E" w:rsidR="00171D9F" w:rsidRDefault="00171D9F" w:rsidP="002966A3">
            <w:pPr>
              <w:jc w:val="center"/>
            </w:pPr>
            <w:r>
              <w:t>Zweck</w:t>
            </w:r>
          </w:p>
        </w:tc>
        <w:tc>
          <w:tcPr>
            <w:tcW w:w="3547" w:type="dxa"/>
            <w:tcBorders>
              <w:bottom w:val="nil"/>
            </w:tcBorders>
            <w:shd w:val="clear" w:color="auto" w:fill="F2F2F2" w:themeFill="background1" w:themeFillShade="F2"/>
          </w:tcPr>
          <w:p w14:paraId="0F833C5C" w14:textId="28665327" w:rsidR="00BD688F" w:rsidRDefault="00171D9F" w:rsidP="00A43E3E">
            <w:r>
              <w:t>Rechtsgrundlagen</w:t>
            </w:r>
          </w:p>
        </w:tc>
      </w:tr>
      <w:tr w:rsidR="002966A3" w14:paraId="0A53EB81" w14:textId="77777777" w:rsidTr="00BE6DAD">
        <w:tc>
          <w:tcPr>
            <w:tcW w:w="6345" w:type="dxa"/>
            <w:tcBorders>
              <w:top w:val="nil"/>
              <w:bottom w:val="single" w:sz="4" w:space="0" w:color="auto"/>
            </w:tcBorders>
          </w:tcPr>
          <w:p w14:paraId="1BB6ED22" w14:textId="4BC7C490" w:rsidR="002966A3" w:rsidRDefault="009B7236" w:rsidP="00A43E3E">
            <w:permStart w:id="1651967702" w:edGrp="everyone" w:colFirst="1" w:colLast="1"/>
            <w:permStart w:id="303193811" w:edGrp="everyone" w:colFirst="0" w:colLast="0"/>
            <w:r>
              <w:t>Service für Studenten (Stundenplan, Modulhandbuch, Studienplan, Prüfungstermine, … ), Online-Anmeldungen für Veranstaltungen, Praxisblöcke, Sprachen, Weiterbildung,…., Kontaktformulare, Veranstaltungskalender, Personenverzeichnis</w:t>
            </w:r>
          </w:p>
          <w:p w14:paraId="6F5996BB" w14:textId="77777777" w:rsidR="002966A3" w:rsidRDefault="002966A3" w:rsidP="00A43E3E"/>
        </w:tc>
        <w:tc>
          <w:tcPr>
            <w:tcW w:w="3547" w:type="dxa"/>
            <w:tcBorders>
              <w:top w:val="nil"/>
              <w:bottom w:val="single" w:sz="4" w:space="0" w:color="auto"/>
            </w:tcBorders>
          </w:tcPr>
          <w:p w14:paraId="5AF88003" w14:textId="51BA70B7" w:rsidR="002966A3" w:rsidRDefault="0084379C" w:rsidP="00A43E3E">
            <w:r>
              <w:t xml:space="preserve">Art. 16 Abs. 1, 17 Abs. 1 </w:t>
            </w:r>
            <w:proofErr w:type="spellStart"/>
            <w:r>
              <w:t>DayDSG</w:t>
            </w:r>
            <w:proofErr w:type="spellEnd"/>
            <w:r>
              <w:t xml:space="preserve"> </w:t>
            </w:r>
            <w:proofErr w:type="spellStart"/>
            <w:r>
              <w:t>i.V.m</w:t>
            </w:r>
            <w:proofErr w:type="spellEnd"/>
            <w:r>
              <w:t xml:space="preserve">. Art. 2 Abs. 1 Satz 1 </w:t>
            </w:r>
            <w:proofErr w:type="spellStart"/>
            <w:r>
              <w:t>BayHSchG</w:t>
            </w:r>
            <w:proofErr w:type="spellEnd"/>
            <w:r>
              <w:t xml:space="preserve"> (Erfüllung originärer Hochschulaufgaben)</w:t>
            </w:r>
          </w:p>
        </w:tc>
      </w:tr>
      <w:permEnd w:id="1651967702"/>
      <w:permEnd w:id="303193811"/>
    </w:tbl>
    <w:p w14:paraId="7B6D138D" w14:textId="77777777" w:rsidR="00BD688F" w:rsidRDefault="00BD688F" w:rsidP="00A43E3E"/>
    <w:p w14:paraId="229406B4" w14:textId="4F22527F" w:rsidR="00BD688F" w:rsidRPr="002325A1" w:rsidRDefault="002325A1" w:rsidP="002325A1">
      <w:pPr>
        <w:pStyle w:val="berschrift1"/>
        <w:rPr>
          <w:sz w:val="24"/>
          <w:szCs w:val="24"/>
        </w:rPr>
      </w:pPr>
      <w:bookmarkStart w:id="4" w:name="_Toc333499071"/>
      <w:r w:rsidRPr="002325A1">
        <w:rPr>
          <w:sz w:val="24"/>
          <w:szCs w:val="24"/>
        </w:rPr>
        <w:t>Art der gespeicherten Daten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3"/>
        <w:gridCol w:w="8788"/>
      </w:tblGrid>
      <w:tr w:rsidR="009B7236" w14:paraId="00FEEEF6"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4F8736CD" w14:textId="77777777" w:rsidR="009B7236" w:rsidRDefault="009B7236">
            <w:pPr>
              <w:pStyle w:val="Tabellentext"/>
              <w:jc w:val="center"/>
            </w:pPr>
            <w:r>
              <w:t>Lfd. Nr.</w:t>
            </w:r>
          </w:p>
        </w:tc>
        <w:tc>
          <w:tcPr>
            <w:tcW w:w="8788" w:type="dxa"/>
            <w:tcBorders>
              <w:top w:val="single" w:sz="4" w:space="0" w:color="auto"/>
              <w:left w:val="single" w:sz="4" w:space="0" w:color="auto"/>
              <w:bottom w:val="single" w:sz="4" w:space="0" w:color="auto"/>
              <w:right w:val="single" w:sz="4" w:space="0" w:color="auto"/>
            </w:tcBorders>
            <w:hideMark/>
          </w:tcPr>
          <w:p w14:paraId="114E3975" w14:textId="77777777" w:rsidR="009B7236" w:rsidRDefault="009B7236">
            <w:pPr>
              <w:pStyle w:val="Tabellentext"/>
              <w:jc w:val="center"/>
            </w:pPr>
            <w:r>
              <w:t>Bezeichnung der Daten</w:t>
            </w:r>
          </w:p>
        </w:tc>
      </w:tr>
      <w:tr w:rsidR="009B7236" w14:paraId="11409E7F"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4F220259" w14:textId="77777777" w:rsidR="009B7236" w:rsidRDefault="009B7236">
            <w:pPr>
              <w:pStyle w:val="Tabellentext"/>
              <w:jc w:val="both"/>
            </w:pPr>
            <w:r>
              <w:t>1</w:t>
            </w:r>
          </w:p>
        </w:tc>
        <w:tc>
          <w:tcPr>
            <w:tcW w:w="8788" w:type="dxa"/>
            <w:tcBorders>
              <w:top w:val="single" w:sz="4" w:space="0" w:color="auto"/>
              <w:left w:val="single" w:sz="4" w:space="0" w:color="auto"/>
              <w:bottom w:val="single" w:sz="4" w:space="0" w:color="auto"/>
              <w:right w:val="single" w:sz="4" w:space="0" w:color="auto"/>
            </w:tcBorders>
            <w:hideMark/>
          </w:tcPr>
          <w:p w14:paraId="66C0E5E6" w14:textId="77777777" w:rsidR="009B7236" w:rsidRDefault="009B7236">
            <w:pPr>
              <w:pStyle w:val="Tabellentext"/>
              <w:jc w:val="both"/>
            </w:pPr>
            <w:r>
              <w:rPr>
                <w:b/>
              </w:rPr>
              <w:t>Kontaktformular(e</w:t>
            </w:r>
            <w:r>
              <w:t xml:space="preserve">): Unternehmen, Anrede, Betreff, Vorname, Nachname, Straße, Hausnummer, PLZ, Ort, Telefonnummer, Fax, </w:t>
            </w:r>
            <w:proofErr w:type="spellStart"/>
            <w:r>
              <w:t>email</w:t>
            </w:r>
            <w:proofErr w:type="spellEnd"/>
            <w:r>
              <w:t>, Nachrichtentext</w:t>
            </w:r>
          </w:p>
        </w:tc>
      </w:tr>
      <w:tr w:rsidR="009B7236" w14:paraId="1C572B9D"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770D1DDD" w14:textId="77777777" w:rsidR="009B7236" w:rsidRDefault="009B7236">
            <w:pPr>
              <w:pStyle w:val="Tabellentext"/>
              <w:jc w:val="both"/>
            </w:pPr>
            <w:r>
              <w:t>2</w:t>
            </w:r>
          </w:p>
        </w:tc>
        <w:tc>
          <w:tcPr>
            <w:tcW w:w="8788" w:type="dxa"/>
            <w:tcBorders>
              <w:top w:val="single" w:sz="4" w:space="0" w:color="auto"/>
              <w:left w:val="single" w:sz="4" w:space="0" w:color="auto"/>
              <w:bottom w:val="single" w:sz="4" w:space="0" w:color="auto"/>
              <w:right w:val="single" w:sz="4" w:space="0" w:color="auto"/>
            </w:tcBorders>
            <w:hideMark/>
          </w:tcPr>
          <w:p w14:paraId="4D3F9C2C" w14:textId="77777777" w:rsidR="009B7236" w:rsidRDefault="009B7236">
            <w:pPr>
              <w:pStyle w:val="Tabellentext"/>
              <w:jc w:val="both"/>
            </w:pPr>
            <w:r>
              <w:rPr>
                <w:b/>
              </w:rPr>
              <w:t>Buchwunschformular</w:t>
            </w:r>
            <w:r>
              <w:t>: Verfasser/Herausgeber, Name des Besteller, email, Bemerkungen</w:t>
            </w:r>
          </w:p>
        </w:tc>
      </w:tr>
      <w:tr w:rsidR="009B7236" w14:paraId="4AF04E08"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5730E187" w14:textId="77777777" w:rsidR="009B7236" w:rsidRDefault="009B7236">
            <w:pPr>
              <w:pStyle w:val="Tabellentext"/>
              <w:jc w:val="both"/>
            </w:pPr>
            <w:r>
              <w:t>3</w:t>
            </w:r>
          </w:p>
        </w:tc>
        <w:tc>
          <w:tcPr>
            <w:tcW w:w="8788" w:type="dxa"/>
            <w:tcBorders>
              <w:top w:val="single" w:sz="4" w:space="0" w:color="auto"/>
              <w:left w:val="single" w:sz="4" w:space="0" w:color="auto"/>
              <w:bottom w:val="single" w:sz="4" w:space="0" w:color="auto"/>
              <w:right w:val="single" w:sz="4" w:space="0" w:color="auto"/>
            </w:tcBorders>
            <w:hideMark/>
          </w:tcPr>
          <w:p w14:paraId="0948DA6D" w14:textId="77777777" w:rsidR="009B7236" w:rsidRDefault="009B7236">
            <w:pPr>
              <w:pStyle w:val="Tabellentext"/>
              <w:jc w:val="both"/>
            </w:pPr>
            <w:r>
              <w:rPr>
                <w:b/>
              </w:rPr>
              <w:t>Einfache Anmeldung Veranstaltungen</w:t>
            </w:r>
            <w:r>
              <w:t xml:space="preserve">: Vorname, Nachname, Unternehmen, </w:t>
            </w:r>
            <w:proofErr w:type="spellStart"/>
            <w:r>
              <w:t>Strasse</w:t>
            </w:r>
            <w:proofErr w:type="spellEnd"/>
            <w:r>
              <w:t>, Hausnummer, PLZ, Ort, Telefon, Fax, Email</w:t>
            </w:r>
          </w:p>
        </w:tc>
      </w:tr>
      <w:tr w:rsidR="009B7236" w14:paraId="52197E45"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7FEE58DA" w14:textId="77777777" w:rsidR="009B7236" w:rsidRDefault="009B7236">
            <w:pPr>
              <w:pStyle w:val="Tabellentext"/>
              <w:jc w:val="both"/>
            </w:pPr>
            <w:r>
              <w:t>4</w:t>
            </w:r>
          </w:p>
        </w:tc>
        <w:tc>
          <w:tcPr>
            <w:tcW w:w="8788" w:type="dxa"/>
            <w:tcBorders>
              <w:top w:val="single" w:sz="4" w:space="0" w:color="auto"/>
              <w:left w:val="single" w:sz="4" w:space="0" w:color="auto"/>
              <w:bottom w:val="single" w:sz="4" w:space="0" w:color="auto"/>
              <w:right w:val="single" w:sz="4" w:space="0" w:color="auto"/>
            </w:tcBorders>
            <w:hideMark/>
          </w:tcPr>
          <w:p w14:paraId="75D39C20" w14:textId="77777777" w:rsidR="009B7236" w:rsidRDefault="009B7236">
            <w:pPr>
              <w:pStyle w:val="Tabellentext"/>
              <w:jc w:val="both"/>
            </w:pPr>
            <w:r>
              <w:rPr>
                <w:b/>
              </w:rPr>
              <w:t>Komplexe Anmeldung Veranstaltungen</w:t>
            </w:r>
            <w:r>
              <w:t xml:space="preserve">: Vorname, Nachname, Email, </w:t>
            </w:r>
            <w:proofErr w:type="spellStart"/>
            <w:r>
              <w:t>Strasse</w:t>
            </w:r>
            <w:proofErr w:type="spellEnd"/>
            <w:r>
              <w:t xml:space="preserve">, </w:t>
            </w:r>
            <w:proofErr w:type="spellStart"/>
            <w:r>
              <w:t>Hausnummer,PLZ</w:t>
            </w:r>
            <w:proofErr w:type="spellEnd"/>
            <w:r>
              <w:t>, Ort, Studiengang, abzufragende Felder je nach Veranstaltung frei konfigurierbar</w:t>
            </w:r>
          </w:p>
        </w:tc>
      </w:tr>
      <w:tr w:rsidR="009B7236" w14:paraId="13EF8E13"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370E06A4" w14:textId="77777777" w:rsidR="009B7236" w:rsidRDefault="009B7236">
            <w:pPr>
              <w:pStyle w:val="Tabellentext"/>
              <w:jc w:val="both"/>
            </w:pPr>
            <w:r>
              <w:t>5</w:t>
            </w:r>
          </w:p>
        </w:tc>
        <w:tc>
          <w:tcPr>
            <w:tcW w:w="8788" w:type="dxa"/>
            <w:tcBorders>
              <w:top w:val="single" w:sz="4" w:space="0" w:color="auto"/>
              <w:left w:val="single" w:sz="4" w:space="0" w:color="auto"/>
              <w:bottom w:val="single" w:sz="4" w:space="0" w:color="auto"/>
              <w:right w:val="single" w:sz="4" w:space="0" w:color="auto"/>
            </w:tcBorders>
            <w:hideMark/>
          </w:tcPr>
          <w:p w14:paraId="302198CC" w14:textId="77777777" w:rsidR="009B7236" w:rsidRDefault="009B7236">
            <w:pPr>
              <w:pStyle w:val="Tabellentext"/>
              <w:jc w:val="both"/>
              <w:rPr>
                <w:b/>
              </w:rPr>
            </w:pPr>
            <w:r>
              <w:rPr>
                <w:b/>
              </w:rPr>
              <w:t xml:space="preserve">Online-Anmeldung Praxisblöcke: </w:t>
            </w:r>
            <w:r>
              <w:t>Vorname, Name Dozent, Vorname, Name, Matrikelnummer, email (Student)</w:t>
            </w:r>
          </w:p>
        </w:tc>
      </w:tr>
      <w:tr w:rsidR="009B7236" w14:paraId="342ECC24"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682A18B6" w14:textId="77777777" w:rsidR="009B7236" w:rsidRDefault="009B7236">
            <w:pPr>
              <w:pStyle w:val="Tabellentext"/>
              <w:jc w:val="both"/>
            </w:pPr>
            <w:r>
              <w:t>6</w:t>
            </w:r>
          </w:p>
        </w:tc>
        <w:tc>
          <w:tcPr>
            <w:tcW w:w="8788" w:type="dxa"/>
            <w:tcBorders>
              <w:top w:val="single" w:sz="4" w:space="0" w:color="auto"/>
              <w:left w:val="single" w:sz="4" w:space="0" w:color="auto"/>
              <w:bottom w:val="single" w:sz="4" w:space="0" w:color="auto"/>
              <w:right w:val="single" w:sz="4" w:space="0" w:color="auto"/>
            </w:tcBorders>
            <w:hideMark/>
          </w:tcPr>
          <w:p w14:paraId="3202E598" w14:textId="77777777" w:rsidR="009B7236" w:rsidRDefault="009B7236">
            <w:pPr>
              <w:pStyle w:val="Tabellentext"/>
              <w:jc w:val="both"/>
              <w:rPr>
                <w:b/>
              </w:rPr>
            </w:pPr>
            <w:r>
              <w:rPr>
                <w:b/>
              </w:rPr>
              <w:t xml:space="preserve">Online-Anmeldung Weiterbildung: </w:t>
            </w:r>
            <w:r>
              <w:t xml:space="preserve">Vorname, Name Dozent, Vorname, Name (Teilnehmer), Firma, Ansprechpartner, </w:t>
            </w:r>
            <w:proofErr w:type="spellStart"/>
            <w:r>
              <w:t>Strasse</w:t>
            </w:r>
            <w:proofErr w:type="spellEnd"/>
            <w:r>
              <w:t>, Hausnummer, Postleitzahl, Wohnort/Land, Email, Telefonnummer</w:t>
            </w:r>
          </w:p>
        </w:tc>
      </w:tr>
      <w:tr w:rsidR="009B7236" w14:paraId="41034DE1"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025A4558" w14:textId="77777777" w:rsidR="009B7236" w:rsidRDefault="009B7236">
            <w:pPr>
              <w:pStyle w:val="Tabellentext"/>
              <w:jc w:val="both"/>
            </w:pPr>
            <w:r>
              <w:t>7</w:t>
            </w:r>
          </w:p>
        </w:tc>
        <w:tc>
          <w:tcPr>
            <w:tcW w:w="8788" w:type="dxa"/>
            <w:tcBorders>
              <w:top w:val="single" w:sz="4" w:space="0" w:color="auto"/>
              <w:left w:val="single" w:sz="4" w:space="0" w:color="auto"/>
              <w:bottom w:val="single" w:sz="4" w:space="0" w:color="auto"/>
              <w:right w:val="single" w:sz="4" w:space="0" w:color="auto"/>
            </w:tcBorders>
            <w:hideMark/>
          </w:tcPr>
          <w:p w14:paraId="5C22E04A" w14:textId="77777777" w:rsidR="009B7236" w:rsidRDefault="009B7236">
            <w:pPr>
              <w:pStyle w:val="Tabellentext"/>
              <w:jc w:val="both"/>
              <w:rPr>
                <w:b/>
              </w:rPr>
            </w:pPr>
            <w:r>
              <w:rPr>
                <w:b/>
              </w:rPr>
              <w:t xml:space="preserve">Online-Anmeldung Sprachen: </w:t>
            </w:r>
            <w:r>
              <w:t>Vorname, Name Dozent</w:t>
            </w:r>
            <w:r>
              <w:rPr>
                <w:b/>
              </w:rPr>
              <w:t xml:space="preserve">, </w:t>
            </w:r>
            <w:r>
              <w:t>Vorname, Nachname, Email, Matrikelnummer, Studiengang, Fachsemester</w:t>
            </w:r>
          </w:p>
        </w:tc>
      </w:tr>
      <w:tr w:rsidR="009B7236" w14:paraId="27E66BF2"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36CF76CC" w14:textId="77777777" w:rsidR="009B7236" w:rsidRDefault="009B7236">
            <w:pPr>
              <w:pStyle w:val="Tabellentext"/>
              <w:jc w:val="both"/>
            </w:pPr>
            <w:r>
              <w:t>8</w:t>
            </w:r>
          </w:p>
        </w:tc>
        <w:tc>
          <w:tcPr>
            <w:tcW w:w="8788" w:type="dxa"/>
            <w:tcBorders>
              <w:top w:val="single" w:sz="4" w:space="0" w:color="auto"/>
              <w:left w:val="single" w:sz="4" w:space="0" w:color="auto"/>
              <w:bottom w:val="single" w:sz="4" w:space="0" w:color="auto"/>
              <w:right w:val="single" w:sz="4" w:space="0" w:color="auto"/>
            </w:tcBorders>
            <w:hideMark/>
          </w:tcPr>
          <w:p w14:paraId="500D4394" w14:textId="77777777" w:rsidR="009B7236" w:rsidRDefault="009B7236">
            <w:pPr>
              <w:pStyle w:val="Tabellentext"/>
              <w:jc w:val="both"/>
              <w:rPr>
                <w:b/>
              </w:rPr>
            </w:pPr>
            <w:r>
              <w:rPr>
                <w:b/>
              </w:rPr>
              <w:t xml:space="preserve">Online-Bewerbung Deutschlandstipendium: </w:t>
            </w:r>
            <w:r>
              <w:t>Vorname, Name</w:t>
            </w:r>
            <w:r>
              <w:rPr>
                <w:b/>
              </w:rPr>
              <w:t xml:space="preserve">, </w:t>
            </w:r>
            <w:r>
              <w:t>Email, Matrikelnummer Familienstand, Kinderanzahl, Migration, Schwerbehinderung, Notendurchschnitt, Praktika, Berufsausbildung, Auslandsaufenthalt, Engagement, Lebenslauf, Zeugnis, Notennachweis, Beruflicher Werdegang, Auslandsaufenthalt, Sonstige Dokumente/Nachweise</w:t>
            </w:r>
          </w:p>
        </w:tc>
      </w:tr>
      <w:tr w:rsidR="009B7236" w14:paraId="2066F0B9"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4DC7DAF6" w14:textId="77777777" w:rsidR="009B7236" w:rsidRDefault="009B7236">
            <w:pPr>
              <w:pStyle w:val="Tabellentext"/>
              <w:jc w:val="both"/>
            </w:pPr>
            <w:r>
              <w:t>9</w:t>
            </w:r>
          </w:p>
        </w:tc>
        <w:tc>
          <w:tcPr>
            <w:tcW w:w="8788" w:type="dxa"/>
            <w:tcBorders>
              <w:top w:val="single" w:sz="4" w:space="0" w:color="auto"/>
              <w:left w:val="single" w:sz="4" w:space="0" w:color="auto"/>
              <w:bottom w:val="single" w:sz="4" w:space="0" w:color="auto"/>
              <w:right w:val="single" w:sz="4" w:space="0" w:color="auto"/>
            </w:tcBorders>
            <w:hideMark/>
          </w:tcPr>
          <w:p w14:paraId="0727E41D" w14:textId="77777777" w:rsidR="009B7236" w:rsidRDefault="009B7236">
            <w:pPr>
              <w:pStyle w:val="Tabellentext"/>
              <w:jc w:val="both"/>
              <w:rPr>
                <w:b/>
              </w:rPr>
            </w:pPr>
            <w:r>
              <w:rPr>
                <w:b/>
              </w:rPr>
              <w:t xml:space="preserve">Career Service Stellenhof: </w:t>
            </w:r>
            <w:r>
              <w:t xml:space="preserve">Ansprechpartner und Anschrift des Unternehmens (PLZ, Ort, </w:t>
            </w:r>
            <w:proofErr w:type="spellStart"/>
            <w:r>
              <w:t>Strasse</w:t>
            </w:r>
            <w:proofErr w:type="spellEnd"/>
            <w:r>
              <w:t>, Hausnummer, email, Ansprechpartner, Telefon, …)</w:t>
            </w:r>
          </w:p>
        </w:tc>
      </w:tr>
      <w:tr w:rsidR="009B7236" w14:paraId="7D24D0DF"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282DA7EC" w14:textId="77777777" w:rsidR="009B7236" w:rsidRDefault="009B7236">
            <w:pPr>
              <w:pStyle w:val="Tabellentext"/>
              <w:jc w:val="both"/>
            </w:pPr>
            <w:r>
              <w:t>10</w:t>
            </w:r>
          </w:p>
        </w:tc>
        <w:tc>
          <w:tcPr>
            <w:tcW w:w="8788" w:type="dxa"/>
            <w:tcBorders>
              <w:top w:val="single" w:sz="4" w:space="0" w:color="auto"/>
              <w:left w:val="single" w:sz="4" w:space="0" w:color="auto"/>
              <w:bottom w:val="single" w:sz="4" w:space="0" w:color="auto"/>
              <w:right w:val="single" w:sz="4" w:space="0" w:color="auto"/>
            </w:tcBorders>
            <w:hideMark/>
          </w:tcPr>
          <w:p w14:paraId="7A8FE3D8" w14:textId="77777777" w:rsidR="009B7236" w:rsidRDefault="009B7236">
            <w:pPr>
              <w:pStyle w:val="Tabellentext"/>
              <w:jc w:val="both"/>
              <w:rPr>
                <w:b/>
              </w:rPr>
            </w:pPr>
            <w:r>
              <w:rPr>
                <w:b/>
              </w:rPr>
              <w:t xml:space="preserve">Prüfungstermine: </w:t>
            </w:r>
            <w:r>
              <w:t>Vorname, Name Prüfer, Vorname, Name (Student), Kennung, Matrikelnummer</w:t>
            </w:r>
          </w:p>
        </w:tc>
      </w:tr>
      <w:tr w:rsidR="009B7236" w14:paraId="56CD04BE"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086E0183" w14:textId="77777777" w:rsidR="009B7236" w:rsidRDefault="009B7236">
            <w:pPr>
              <w:pStyle w:val="Tabellentext"/>
              <w:jc w:val="both"/>
            </w:pPr>
            <w:r>
              <w:t>11</w:t>
            </w:r>
          </w:p>
        </w:tc>
        <w:tc>
          <w:tcPr>
            <w:tcW w:w="8788" w:type="dxa"/>
            <w:tcBorders>
              <w:top w:val="single" w:sz="4" w:space="0" w:color="auto"/>
              <w:left w:val="single" w:sz="4" w:space="0" w:color="auto"/>
              <w:bottom w:val="single" w:sz="4" w:space="0" w:color="auto"/>
              <w:right w:val="single" w:sz="4" w:space="0" w:color="auto"/>
            </w:tcBorders>
            <w:hideMark/>
          </w:tcPr>
          <w:p w14:paraId="7F3CB3DC" w14:textId="7BA277A2" w:rsidR="009B7236" w:rsidRDefault="009B7236" w:rsidP="003E278F">
            <w:pPr>
              <w:pStyle w:val="Tabellentext"/>
              <w:jc w:val="both"/>
              <w:rPr>
                <w:b/>
              </w:rPr>
            </w:pPr>
            <w:r>
              <w:rPr>
                <w:b/>
              </w:rPr>
              <w:t xml:space="preserve">Stundenplan: </w:t>
            </w:r>
            <w:r>
              <w:t>Vorname, Name Dozent</w:t>
            </w:r>
            <w:ins w:id="5" w:author="stepping" w:date="2017-05-17T19:53:00Z">
              <w:r w:rsidR="003E278F">
                <w:t>, Vorlesung, Ort, Zeit</w:t>
              </w:r>
            </w:ins>
          </w:p>
        </w:tc>
      </w:tr>
      <w:tr w:rsidR="009B7236" w14:paraId="6E3AB66E"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123BD69A" w14:textId="77777777" w:rsidR="009B7236" w:rsidRDefault="009B7236">
            <w:pPr>
              <w:pStyle w:val="Tabellentext"/>
              <w:jc w:val="both"/>
            </w:pPr>
            <w:r>
              <w:t>12</w:t>
            </w:r>
          </w:p>
        </w:tc>
        <w:tc>
          <w:tcPr>
            <w:tcW w:w="8788" w:type="dxa"/>
            <w:tcBorders>
              <w:top w:val="single" w:sz="4" w:space="0" w:color="auto"/>
              <w:left w:val="single" w:sz="4" w:space="0" w:color="auto"/>
              <w:bottom w:val="single" w:sz="4" w:space="0" w:color="auto"/>
              <w:right w:val="single" w:sz="4" w:space="0" w:color="auto"/>
            </w:tcBorders>
            <w:hideMark/>
          </w:tcPr>
          <w:p w14:paraId="1CA482CD" w14:textId="77777777" w:rsidR="009B7236" w:rsidRDefault="009B7236">
            <w:pPr>
              <w:pStyle w:val="Tabellentext"/>
              <w:jc w:val="both"/>
              <w:rPr>
                <w:b/>
              </w:rPr>
            </w:pPr>
            <w:r>
              <w:rPr>
                <w:b/>
              </w:rPr>
              <w:t xml:space="preserve">Modulhandbuch/Studienplan: </w:t>
            </w:r>
            <w:r>
              <w:t>Vorname, Name Dozent</w:t>
            </w:r>
          </w:p>
        </w:tc>
      </w:tr>
      <w:tr w:rsidR="009B7236" w14:paraId="4FD63DF4"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5D75907F" w14:textId="77777777" w:rsidR="009B7236" w:rsidRDefault="009B7236">
            <w:pPr>
              <w:pStyle w:val="Tabellentext"/>
              <w:jc w:val="both"/>
            </w:pPr>
            <w:r>
              <w:t>13</w:t>
            </w:r>
          </w:p>
        </w:tc>
        <w:tc>
          <w:tcPr>
            <w:tcW w:w="8788" w:type="dxa"/>
            <w:tcBorders>
              <w:top w:val="single" w:sz="4" w:space="0" w:color="auto"/>
              <w:left w:val="single" w:sz="4" w:space="0" w:color="auto"/>
              <w:bottom w:val="single" w:sz="4" w:space="0" w:color="auto"/>
              <w:right w:val="single" w:sz="4" w:space="0" w:color="auto"/>
            </w:tcBorders>
            <w:hideMark/>
          </w:tcPr>
          <w:p w14:paraId="02353F9E" w14:textId="77777777" w:rsidR="009B7236" w:rsidRDefault="009B7236">
            <w:pPr>
              <w:pStyle w:val="Tabellentext"/>
              <w:jc w:val="both"/>
              <w:rPr>
                <w:b/>
              </w:rPr>
            </w:pPr>
            <w:r>
              <w:rPr>
                <w:b/>
              </w:rPr>
              <w:t xml:space="preserve">Online-Anmeldung für diverse Wahlmöglichkeiten und Schlüsselqualifikationen: </w:t>
            </w:r>
            <w:r>
              <w:t>Vorname, Name, Email</w:t>
            </w:r>
          </w:p>
        </w:tc>
      </w:tr>
      <w:tr w:rsidR="009B7236" w14:paraId="3AE94741"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6913A444" w14:textId="77777777" w:rsidR="009B7236" w:rsidRDefault="009B7236">
            <w:pPr>
              <w:pStyle w:val="Tabellentext"/>
              <w:jc w:val="both"/>
            </w:pPr>
            <w:r>
              <w:t>14</w:t>
            </w:r>
          </w:p>
        </w:tc>
        <w:tc>
          <w:tcPr>
            <w:tcW w:w="8788" w:type="dxa"/>
            <w:tcBorders>
              <w:top w:val="single" w:sz="4" w:space="0" w:color="auto"/>
              <w:left w:val="single" w:sz="4" w:space="0" w:color="auto"/>
              <w:bottom w:val="single" w:sz="4" w:space="0" w:color="auto"/>
              <w:right w:val="single" w:sz="4" w:space="0" w:color="auto"/>
            </w:tcBorders>
            <w:hideMark/>
          </w:tcPr>
          <w:p w14:paraId="3191A164" w14:textId="77777777" w:rsidR="009B7236" w:rsidRDefault="009B7236">
            <w:pPr>
              <w:pStyle w:val="Tabellentext"/>
              <w:jc w:val="both"/>
              <w:rPr>
                <w:b/>
              </w:rPr>
            </w:pPr>
            <w:r>
              <w:rPr>
                <w:b/>
              </w:rPr>
              <w:t>Personenverzeichnis:</w:t>
            </w:r>
            <w:r>
              <w:t xml:space="preserve"> Vorname, Nachname, Kennung, Email, Telefon, Fax, Bild </w:t>
            </w:r>
          </w:p>
        </w:tc>
      </w:tr>
      <w:tr w:rsidR="009B7236" w14:paraId="49C0A333"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225F5EDC" w14:textId="77777777" w:rsidR="009B7236" w:rsidRDefault="009B7236">
            <w:pPr>
              <w:pStyle w:val="Tabellentext"/>
              <w:jc w:val="both"/>
            </w:pPr>
            <w:r>
              <w:t>15</w:t>
            </w:r>
          </w:p>
        </w:tc>
        <w:tc>
          <w:tcPr>
            <w:tcW w:w="8788" w:type="dxa"/>
            <w:tcBorders>
              <w:top w:val="single" w:sz="4" w:space="0" w:color="auto"/>
              <w:left w:val="single" w:sz="4" w:space="0" w:color="auto"/>
              <w:bottom w:val="single" w:sz="4" w:space="0" w:color="auto"/>
              <w:right w:val="single" w:sz="4" w:space="0" w:color="auto"/>
            </w:tcBorders>
            <w:hideMark/>
          </w:tcPr>
          <w:p w14:paraId="3FC6D405" w14:textId="77777777" w:rsidR="009B7236" w:rsidRDefault="009B7236">
            <w:pPr>
              <w:pStyle w:val="Tabellentext"/>
              <w:jc w:val="both"/>
              <w:rPr>
                <w:b/>
              </w:rPr>
            </w:pPr>
            <w:r>
              <w:rPr>
                <w:b/>
              </w:rPr>
              <w:t xml:space="preserve">Wiederholungsprüfungen: </w:t>
            </w:r>
            <w:r>
              <w:t>Vorname, Nachname von Prüfer und Zweitprüfer</w:t>
            </w:r>
          </w:p>
        </w:tc>
      </w:tr>
      <w:tr w:rsidR="009B7236" w14:paraId="07A2BEF7"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7E41BE21" w14:textId="77777777" w:rsidR="009B7236" w:rsidRDefault="009B7236">
            <w:pPr>
              <w:pStyle w:val="Tabellentext"/>
              <w:jc w:val="both"/>
            </w:pPr>
            <w:r>
              <w:t>16</w:t>
            </w:r>
          </w:p>
        </w:tc>
        <w:tc>
          <w:tcPr>
            <w:tcW w:w="8788" w:type="dxa"/>
            <w:tcBorders>
              <w:top w:val="single" w:sz="4" w:space="0" w:color="auto"/>
              <w:left w:val="single" w:sz="4" w:space="0" w:color="auto"/>
              <w:bottom w:val="single" w:sz="4" w:space="0" w:color="auto"/>
              <w:right w:val="single" w:sz="4" w:space="0" w:color="auto"/>
            </w:tcBorders>
            <w:hideMark/>
          </w:tcPr>
          <w:p w14:paraId="3B27F9B1" w14:textId="660293EC" w:rsidR="007D484B" w:rsidRPr="007D484B" w:rsidRDefault="009B7236">
            <w:pPr>
              <w:pStyle w:val="Tabellentext"/>
              <w:jc w:val="both"/>
            </w:pPr>
            <w:r>
              <w:rPr>
                <w:b/>
              </w:rPr>
              <w:t>Veranstaltungskalender:</w:t>
            </w:r>
            <w:r>
              <w:t xml:space="preserve"> Vorname, Nachname, email, Telefon (Referent), Ansprechpartner (Vorname, Name), im Text frei eingebbar</w:t>
            </w:r>
          </w:p>
        </w:tc>
      </w:tr>
      <w:tr w:rsidR="009B7236" w14:paraId="3F4EC949"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0984BE09" w14:textId="77777777" w:rsidR="009B7236" w:rsidRDefault="009B7236">
            <w:pPr>
              <w:pStyle w:val="Tabellentext"/>
              <w:jc w:val="both"/>
            </w:pPr>
            <w:r>
              <w:t>17</w:t>
            </w:r>
          </w:p>
        </w:tc>
        <w:tc>
          <w:tcPr>
            <w:tcW w:w="8788" w:type="dxa"/>
            <w:tcBorders>
              <w:top w:val="single" w:sz="4" w:space="0" w:color="auto"/>
              <w:left w:val="single" w:sz="4" w:space="0" w:color="auto"/>
              <w:bottom w:val="single" w:sz="4" w:space="0" w:color="auto"/>
              <w:right w:val="single" w:sz="4" w:space="0" w:color="auto"/>
            </w:tcBorders>
            <w:hideMark/>
          </w:tcPr>
          <w:p w14:paraId="447B0A81" w14:textId="77777777" w:rsidR="009B7236" w:rsidRDefault="009B7236">
            <w:pPr>
              <w:pStyle w:val="Tabellentext"/>
              <w:jc w:val="both"/>
              <w:rPr>
                <w:b/>
              </w:rPr>
            </w:pPr>
            <w:r>
              <w:rPr>
                <w:b/>
              </w:rPr>
              <w:t xml:space="preserve">Typo3-Benutzerverwaltung: </w:t>
            </w:r>
            <w:r>
              <w:t xml:space="preserve">Vorname, Nachname , Kennung, Email, </w:t>
            </w:r>
          </w:p>
        </w:tc>
      </w:tr>
      <w:tr w:rsidR="007D484B" w14:paraId="5F4548AA" w14:textId="77777777" w:rsidTr="009B7236">
        <w:tc>
          <w:tcPr>
            <w:tcW w:w="1063" w:type="dxa"/>
            <w:tcBorders>
              <w:top w:val="single" w:sz="4" w:space="0" w:color="auto"/>
              <w:left w:val="single" w:sz="4" w:space="0" w:color="auto"/>
              <w:bottom w:val="single" w:sz="4" w:space="0" w:color="auto"/>
              <w:right w:val="single" w:sz="4" w:space="0" w:color="auto"/>
            </w:tcBorders>
          </w:tcPr>
          <w:p w14:paraId="545B9786" w14:textId="00018D5C" w:rsidR="007D484B" w:rsidRDefault="007D484B">
            <w:pPr>
              <w:pStyle w:val="Tabellentext"/>
              <w:jc w:val="both"/>
            </w:pPr>
            <w:r>
              <w:lastRenderedPageBreak/>
              <w:t xml:space="preserve">18 </w:t>
            </w:r>
          </w:p>
        </w:tc>
        <w:tc>
          <w:tcPr>
            <w:tcW w:w="8788" w:type="dxa"/>
            <w:tcBorders>
              <w:top w:val="single" w:sz="4" w:space="0" w:color="auto"/>
              <w:left w:val="single" w:sz="4" w:space="0" w:color="auto"/>
              <w:bottom w:val="single" w:sz="4" w:space="0" w:color="auto"/>
              <w:right w:val="single" w:sz="4" w:space="0" w:color="auto"/>
            </w:tcBorders>
          </w:tcPr>
          <w:p w14:paraId="58D0D9ED" w14:textId="647241FF" w:rsidR="007D484B" w:rsidRDefault="007D484B">
            <w:pPr>
              <w:pStyle w:val="Tabellentext"/>
              <w:jc w:val="both"/>
              <w:rPr>
                <w:b/>
              </w:rPr>
            </w:pPr>
            <w:r>
              <w:rPr>
                <w:b/>
              </w:rPr>
              <w:t xml:space="preserve">Schnupperstudium: </w:t>
            </w:r>
            <w:r w:rsidR="00DF080C" w:rsidRPr="00DF080C">
              <w:t>Vorname, Nachname, email, Schule/Ort</w:t>
            </w:r>
          </w:p>
        </w:tc>
      </w:tr>
      <w:tr w:rsidR="00467EC7" w14:paraId="0996751A" w14:textId="77777777" w:rsidTr="009B7236">
        <w:tc>
          <w:tcPr>
            <w:tcW w:w="1063" w:type="dxa"/>
            <w:tcBorders>
              <w:top w:val="single" w:sz="4" w:space="0" w:color="auto"/>
              <w:left w:val="single" w:sz="4" w:space="0" w:color="auto"/>
              <w:bottom w:val="single" w:sz="4" w:space="0" w:color="auto"/>
              <w:right w:val="single" w:sz="4" w:space="0" w:color="auto"/>
            </w:tcBorders>
          </w:tcPr>
          <w:p w14:paraId="18217D0D" w14:textId="6C1714F9" w:rsidR="00467EC7" w:rsidRDefault="00467EC7">
            <w:pPr>
              <w:pStyle w:val="Tabellentext"/>
              <w:jc w:val="both"/>
            </w:pPr>
            <w:r>
              <w:t>19</w:t>
            </w:r>
          </w:p>
        </w:tc>
        <w:tc>
          <w:tcPr>
            <w:tcW w:w="8788" w:type="dxa"/>
            <w:tcBorders>
              <w:top w:val="single" w:sz="4" w:space="0" w:color="auto"/>
              <w:left w:val="single" w:sz="4" w:space="0" w:color="auto"/>
              <w:bottom w:val="single" w:sz="4" w:space="0" w:color="auto"/>
              <w:right w:val="single" w:sz="4" w:space="0" w:color="auto"/>
            </w:tcBorders>
          </w:tcPr>
          <w:p w14:paraId="57C7084E" w14:textId="18E14596" w:rsidR="00432C2D" w:rsidRPr="00432C2D" w:rsidRDefault="00467EC7">
            <w:pPr>
              <w:pStyle w:val="Tabellentext"/>
              <w:jc w:val="both"/>
            </w:pPr>
            <w:r>
              <w:rPr>
                <w:b/>
              </w:rPr>
              <w:t xml:space="preserve">Bewerbertag Fak Ing: </w:t>
            </w:r>
            <w:r w:rsidRPr="00467EC7">
              <w:t>Vorname, Nachname,</w:t>
            </w:r>
            <w:r>
              <w:rPr>
                <w:b/>
              </w:rPr>
              <w:t xml:space="preserve"> </w:t>
            </w:r>
            <w:r w:rsidR="00432C2D" w:rsidRPr="00432C2D">
              <w:t xml:space="preserve">email, </w:t>
            </w:r>
            <w:proofErr w:type="spellStart"/>
            <w:r w:rsidR="00432C2D" w:rsidRPr="00432C2D">
              <w:t>Strasse</w:t>
            </w:r>
            <w:proofErr w:type="spellEnd"/>
            <w:r w:rsidR="00432C2D" w:rsidRPr="00432C2D">
              <w:t>/Hausnummer, PLZ, Ort, Studiengang</w:t>
            </w:r>
          </w:p>
        </w:tc>
      </w:tr>
      <w:tr w:rsidR="00432C2D" w14:paraId="72EBF1A6" w14:textId="77777777" w:rsidTr="009B7236">
        <w:tc>
          <w:tcPr>
            <w:tcW w:w="1063" w:type="dxa"/>
            <w:tcBorders>
              <w:top w:val="single" w:sz="4" w:space="0" w:color="auto"/>
              <w:left w:val="single" w:sz="4" w:space="0" w:color="auto"/>
              <w:bottom w:val="single" w:sz="4" w:space="0" w:color="auto"/>
              <w:right w:val="single" w:sz="4" w:space="0" w:color="auto"/>
            </w:tcBorders>
          </w:tcPr>
          <w:p w14:paraId="7502ADFD" w14:textId="60A25468" w:rsidR="00432C2D" w:rsidRDefault="00432C2D">
            <w:pPr>
              <w:pStyle w:val="Tabellentext"/>
              <w:jc w:val="both"/>
            </w:pPr>
            <w:r>
              <w:t>20</w:t>
            </w:r>
          </w:p>
        </w:tc>
        <w:tc>
          <w:tcPr>
            <w:tcW w:w="8788" w:type="dxa"/>
            <w:tcBorders>
              <w:top w:val="single" w:sz="4" w:space="0" w:color="auto"/>
              <w:left w:val="single" w:sz="4" w:space="0" w:color="auto"/>
              <w:bottom w:val="single" w:sz="4" w:space="0" w:color="auto"/>
              <w:right w:val="single" w:sz="4" w:space="0" w:color="auto"/>
            </w:tcBorders>
          </w:tcPr>
          <w:p w14:paraId="02D9A718" w14:textId="48F31806" w:rsidR="00432C2D" w:rsidRDefault="00432C2D">
            <w:pPr>
              <w:pStyle w:val="Tabellentext"/>
              <w:jc w:val="both"/>
              <w:rPr>
                <w:b/>
              </w:rPr>
            </w:pPr>
            <w:r>
              <w:rPr>
                <w:b/>
              </w:rPr>
              <w:t xml:space="preserve">Vorbereitungskurse: </w:t>
            </w:r>
            <w:r w:rsidRPr="00432C2D">
              <w:t xml:space="preserve">Vorname, Name, email, </w:t>
            </w:r>
            <w:proofErr w:type="spellStart"/>
            <w:r w:rsidRPr="00432C2D">
              <w:t>Strasse</w:t>
            </w:r>
            <w:proofErr w:type="spellEnd"/>
            <w:r w:rsidRPr="00432C2D">
              <w:t>/Hausnummer, PLZ, Ort, Studiengang</w:t>
            </w:r>
          </w:p>
        </w:tc>
      </w:tr>
      <w:tr w:rsidR="00432C2D" w14:paraId="5F58AD18" w14:textId="77777777" w:rsidTr="009B7236">
        <w:tc>
          <w:tcPr>
            <w:tcW w:w="1063" w:type="dxa"/>
            <w:tcBorders>
              <w:top w:val="single" w:sz="4" w:space="0" w:color="auto"/>
              <w:left w:val="single" w:sz="4" w:space="0" w:color="auto"/>
              <w:bottom w:val="single" w:sz="4" w:space="0" w:color="auto"/>
              <w:right w:val="single" w:sz="4" w:space="0" w:color="auto"/>
            </w:tcBorders>
          </w:tcPr>
          <w:p w14:paraId="3AF2AF9D" w14:textId="67F54F61" w:rsidR="00432C2D" w:rsidRDefault="00432C2D">
            <w:pPr>
              <w:pStyle w:val="Tabellentext"/>
              <w:jc w:val="both"/>
            </w:pPr>
            <w:r>
              <w:t>21</w:t>
            </w:r>
          </w:p>
        </w:tc>
        <w:tc>
          <w:tcPr>
            <w:tcW w:w="8788" w:type="dxa"/>
            <w:tcBorders>
              <w:top w:val="single" w:sz="4" w:space="0" w:color="auto"/>
              <w:left w:val="single" w:sz="4" w:space="0" w:color="auto"/>
              <w:bottom w:val="single" w:sz="4" w:space="0" w:color="auto"/>
              <w:right w:val="single" w:sz="4" w:space="0" w:color="auto"/>
            </w:tcBorders>
          </w:tcPr>
          <w:p w14:paraId="0B47DF92" w14:textId="3748B90C" w:rsidR="00432C2D" w:rsidRDefault="00432C2D">
            <w:pPr>
              <w:pStyle w:val="Tabellentext"/>
              <w:jc w:val="both"/>
              <w:rPr>
                <w:b/>
              </w:rPr>
            </w:pPr>
            <w:r>
              <w:rPr>
                <w:b/>
              </w:rPr>
              <w:t>Friendship:</w:t>
            </w:r>
            <w:r w:rsidR="00805A98">
              <w:rPr>
                <w:b/>
              </w:rPr>
              <w:t xml:space="preserve"> </w:t>
            </w:r>
            <w:r w:rsidR="00805A98" w:rsidRPr="00805A98">
              <w:t xml:space="preserve">Vorname, Nachname, email, Geschlecht, Alter, </w:t>
            </w:r>
            <w:proofErr w:type="spellStart"/>
            <w:r w:rsidR="00805A98" w:rsidRPr="00805A98">
              <w:t>Strasse</w:t>
            </w:r>
            <w:proofErr w:type="spellEnd"/>
            <w:r w:rsidR="00805A98" w:rsidRPr="00805A98">
              <w:t>/Hausnummer, Ort, Telefon, PLZ, Beruf, Hobbies, Kontaktdaten</w:t>
            </w:r>
          </w:p>
        </w:tc>
      </w:tr>
      <w:tr w:rsidR="00622447" w14:paraId="5EE82CA0" w14:textId="77777777" w:rsidTr="009B7236">
        <w:tc>
          <w:tcPr>
            <w:tcW w:w="1063" w:type="dxa"/>
            <w:tcBorders>
              <w:top w:val="single" w:sz="4" w:space="0" w:color="auto"/>
              <w:left w:val="single" w:sz="4" w:space="0" w:color="auto"/>
              <w:bottom w:val="single" w:sz="4" w:space="0" w:color="auto"/>
              <w:right w:val="single" w:sz="4" w:space="0" w:color="auto"/>
            </w:tcBorders>
          </w:tcPr>
          <w:p w14:paraId="0699657B" w14:textId="0C04CCBF" w:rsidR="00622447" w:rsidRDefault="00622447">
            <w:pPr>
              <w:pStyle w:val="Tabellentext"/>
              <w:jc w:val="both"/>
            </w:pPr>
            <w:r>
              <w:t>22</w:t>
            </w:r>
          </w:p>
        </w:tc>
        <w:tc>
          <w:tcPr>
            <w:tcW w:w="8788" w:type="dxa"/>
            <w:tcBorders>
              <w:top w:val="single" w:sz="4" w:space="0" w:color="auto"/>
              <w:left w:val="single" w:sz="4" w:space="0" w:color="auto"/>
              <w:bottom w:val="single" w:sz="4" w:space="0" w:color="auto"/>
              <w:right w:val="single" w:sz="4" w:space="0" w:color="auto"/>
            </w:tcBorders>
          </w:tcPr>
          <w:p w14:paraId="45D6DCFA" w14:textId="2F42DCAC" w:rsidR="00622447" w:rsidRDefault="00622447">
            <w:pPr>
              <w:pStyle w:val="Tabellentext"/>
              <w:jc w:val="both"/>
              <w:rPr>
                <w:b/>
              </w:rPr>
            </w:pPr>
            <w:r>
              <w:rPr>
                <w:b/>
              </w:rPr>
              <w:t xml:space="preserve">Unternehmerbörse: </w:t>
            </w:r>
            <w:r w:rsidR="00496E3D" w:rsidRPr="00496E3D">
              <w:t xml:space="preserve">Vorname, Nachname, </w:t>
            </w:r>
            <w:proofErr w:type="spellStart"/>
            <w:r w:rsidR="00496E3D" w:rsidRPr="00496E3D">
              <w:t>Strasse</w:t>
            </w:r>
            <w:proofErr w:type="spellEnd"/>
            <w:r w:rsidR="00496E3D" w:rsidRPr="00496E3D">
              <w:t>/Hausnummer, Postleitzahl, Ort, Tele</w:t>
            </w:r>
            <w:r w:rsidR="00496E3D">
              <w:t>fon, Fax, email</w:t>
            </w:r>
          </w:p>
        </w:tc>
      </w:tr>
      <w:tr w:rsidR="00913B5C" w14:paraId="19377535" w14:textId="77777777" w:rsidTr="009B7236">
        <w:tc>
          <w:tcPr>
            <w:tcW w:w="1063" w:type="dxa"/>
            <w:tcBorders>
              <w:top w:val="single" w:sz="4" w:space="0" w:color="auto"/>
              <w:left w:val="single" w:sz="4" w:space="0" w:color="auto"/>
              <w:bottom w:val="single" w:sz="4" w:space="0" w:color="auto"/>
              <w:right w:val="single" w:sz="4" w:space="0" w:color="auto"/>
            </w:tcBorders>
          </w:tcPr>
          <w:p w14:paraId="60D8966B" w14:textId="7F981F95" w:rsidR="00913B5C" w:rsidRDefault="00913B5C">
            <w:pPr>
              <w:pStyle w:val="Tabellentext"/>
              <w:jc w:val="both"/>
            </w:pPr>
            <w:r>
              <w:t>23</w:t>
            </w:r>
          </w:p>
        </w:tc>
        <w:tc>
          <w:tcPr>
            <w:tcW w:w="8788" w:type="dxa"/>
            <w:tcBorders>
              <w:top w:val="single" w:sz="4" w:space="0" w:color="auto"/>
              <w:left w:val="single" w:sz="4" w:space="0" w:color="auto"/>
              <w:bottom w:val="single" w:sz="4" w:space="0" w:color="auto"/>
              <w:right w:val="single" w:sz="4" w:space="0" w:color="auto"/>
            </w:tcBorders>
          </w:tcPr>
          <w:p w14:paraId="700F6235" w14:textId="2844C8CD" w:rsidR="00913B5C" w:rsidRDefault="00913B5C">
            <w:pPr>
              <w:pStyle w:val="Tabellentext"/>
              <w:jc w:val="both"/>
              <w:rPr>
                <w:b/>
              </w:rPr>
            </w:pPr>
            <w:proofErr w:type="spellStart"/>
            <w:r>
              <w:rPr>
                <w:b/>
              </w:rPr>
              <w:t>Contacta</w:t>
            </w:r>
            <w:proofErr w:type="spellEnd"/>
            <w:r>
              <w:rPr>
                <w:b/>
              </w:rPr>
              <w:t xml:space="preserve">: </w:t>
            </w:r>
            <w:r w:rsidRPr="00496E3D">
              <w:t xml:space="preserve">Vorname, Nachname, </w:t>
            </w:r>
            <w:proofErr w:type="spellStart"/>
            <w:r w:rsidRPr="00496E3D">
              <w:t>Strasse</w:t>
            </w:r>
            <w:proofErr w:type="spellEnd"/>
            <w:r w:rsidRPr="00496E3D">
              <w:t>/Hausnummer, Postleitzahl, Ort, Tele</w:t>
            </w:r>
            <w:r>
              <w:t>fon, Fax, email</w:t>
            </w:r>
          </w:p>
        </w:tc>
      </w:tr>
      <w:tr w:rsidR="003E278F" w14:paraId="2ABF0CA8" w14:textId="77777777" w:rsidTr="009B7236">
        <w:trPr>
          <w:ins w:id="6" w:author="stepping" w:date="2017-05-17T19:52:00Z"/>
        </w:trPr>
        <w:tc>
          <w:tcPr>
            <w:tcW w:w="1063" w:type="dxa"/>
            <w:tcBorders>
              <w:top w:val="single" w:sz="4" w:space="0" w:color="auto"/>
              <w:left w:val="single" w:sz="4" w:space="0" w:color="auto"/>
              <w:bottom w:val="single" w:sz="4" w:space="0" w:color="auto"/>
              <w:right w:val="single" w:sz="4" w:space="0" w:color="auto"/>
            </w:tcBorders>
          </w:tcPr>
          <w:p w14:paraId="4EBA0983" w14:textId="7E55535B" w:rsidR="003E278F" w:rsidRDefault="003E278F">
            <w:pPr>
              <w:pStyle w:val="Tabellentext"/>
              <w:jc w:val="both"/>
              <w:rPr>
                <w:ins w:id="7" w:author="stepping" w:date="2017-05-17T19:52:00Z"/>
              </w:rPr>
            </w:pPr>
            <w:ins w:id="8" w:author="stepping" w:date="2017-05-17T19:52:00Z">
              <w:r>
                <w:t>24</w:t>
              </w:r>
            </w:ins>
          </w:p>
        </w:tc>
        <w:tc>
          <w:tcPr>
            <w:tcW w:w="8788" w:type="dxa"/>
            <w:tcBorders>
              <w:top w:val="single" w:sz="4" w:space="0" w:color="auto"/>
              <w:left w:val="single" w:sz="4" w:space="0" w:color="auto"/>
              <w:bottom w:val="single" w:sz="4" w:space="0" w:color="auto"/>
              <w:right w:val="single" w:sz="4" w:space="0" w:color="auto"/>
            </w:tcBorders>
          </w:tcPr>
          <w:p w14:paraId="520BD389" w14:textId="4A3167DA" w:rsidR="003E278F" w:rsidRDefault="003E278F">
            <w:pPr>
              <w:pStyle w:val="Tabellentext"/>
              <w:jc w:val="both"/>
              <w:rPr>
                <w:ins w:id="9" w:author="stepping" w:date="2017-05-17T19:52:00Z"/>
                <w:b/>
              </w:rPr>
            </w:pPr>
            <w:ins w:id="10" w:author="stepping" w:date="2017-05-17T19:52:00Z">
              <w:r>
                <w:rPr>
                  <w:b/>
                </w:rPr>
                <w:t xml:space="preserve">Prüfungsdaten: </w:t>
              </w:r>
              <w:r w:rsidRPr="003E278F">
                <w:rPr>
                  <w:rPrChange w:id="11" w:author="stepping" w:date="2017-05-17T19:52:00Z">
                    <w:rPr>
                      <w:b/>
                    </w:rPr>
                  </w:rPrChange>
                </w:rPr>
                <w:t>Vorname,</w:t>
              </w:r>
              <w:r>
                <w:t xml:space="preserve"> Nachname, Matrikelnummer, Fach, Note</w:t>
              </w:r>
            </w:ins>
          </w:p>
        </w:tc>
      </w:tr>
      <w:tr w:rsidR="003E278F" w14:paraId="15A80AD4" w14:textId="77777777" w:rsidTr="009B7236">
        <w:trPr>
          <w:ins w:id="12" w:author="stepping" w:date="2017-05-17T19:52:00Z"/>
        </w:trPr>
        <w:tc>
          <w:tcPr>
            <w:tcW w:w="1063" w:type="dxa"/>
            <w:tcBorders>
              <w:top w:val="single" w:sz="4" w:space="0" w:color="auto"/>
              <w:left w:val="single" w:sz="4" w:space="0" w:color="auto"/>
              <w:bottom w:val="single" w:sz="4" w:space="0" w:color="auto"/>
              <w:right w:val="single" w:sz="4" w:space="0" w:color="auto"/>
            </w:tcBorders>
          </w:tcPr>
          <w:p w14:paraId="7533576B" w14:textId="6AB419D1" w:rsidR="003E278F" w:rsidRDefault="003E278F">
            <w:pPr>
              <w:pStyle w:val="Tabellentext"/>
              <w:jc w:val="both"/>
              <w:rPr>
                <w:ins w:id="13" w:author="stepping" w:date="2017-05-17T19:52:00Z"/>
              </w:rPr>
            </w:pPr>
            <w:ins w:id="14" w:author="stepping" w:date="2017-05-17T19:52:00Z">
              <w:r>
                <w:t>25</w:t>
              </w:r>
            </w:ins>
          </w:p>
        </w:tc>
        <w:tc>
          <w:tcPr>
            <w:tcW w:w="8788" w:type="dxa"/>
            <w:tcBorders>
              <w:top w:val="single" w:sz="4" w:space="0" w:color="auto"/>
              <w:left w:val="single" w:sz="4" w:space="0" w:color="auto"/>
              <w:bottom w:val="single" w:sz="4" w:space="0" w:color="auto"/>
              <w:right w:val="single" w:sz="4" w:space="0" w:color="auto"/>
            </w:tcBorders>
          </w:tcPr>
          <w:p w14:paraId="4DAD8A86" w14:textId="5636360E" w:rsidR="003E278F" w:rsidRPr="003E278F" w:rsidRDefault="003E278F">
            <w:pPr>
              <w:pStyle w:val="Tabellentext"/>
              <w:jc w:val="both"/>
              <w:rPr>
                <w:ins w:id="15" w:author="stepping" w:date="2017-05-17T19:52:00Z"/>
                <w:rPrChange w:id="16" w:author="stepping" w:date="2017-05-17T19:54:00Z">
                  <w:rPr>
                    <w:ins w:id="17" w:author="stepping" w:date="2017-05-17T19:52:00Z"/>
                    <w:b/>
                  </w:rPr>
                </w:rPrChange>
              </w:rPr>
            </w:pPr>
            <w:ins w:id="18" w:author="stepping" w:date="2017-05-17T19:53:00Z">
              <w:r>
                <w:rPr>
                  <w:b/>
                </w:rPr>
                <w:t>Stundenplanänderungsbenachrichtigung:</w:t>
              </w:r>
            </w:ins>
            <w:ins w:id="19" w:author="stepping" w:date="2017-05-17T19:54:00Z">
              <w:r>
                <w:t xml:space="preserve"> Token als Stellvertreter für das zu benachrichtigende Handy, Vorlesung, Dozent, Raumänderung, Zeitänderung</w:t>
              </w:r>
            </w:ins>
          </w:p>
        </w:tc>
      </w:tr>
    </w:tbl>
    <w:p w14:paraId="6BA25910" w14:textId="489D172F" w:rsidR="00863349" w:rsidRDefault="00863349" w:rsidP="00A43E3E"/>
    <w:p w14:paraId="287C6E38" w14:textId="77BD8D04" w:rsidR="00BD688F" w:rsidRPr="00863349" w:rsidRDefault="00863349" w:rsidP="00863349">
      <w:pPr>
        <w:pStyle w:val="berschrift1"/>
        <w:rPr>
          <w:sz w:val="24"/>
          <w:szCs w:val="24"/>
        </w:rPr>
      </w:pPr>
      <w:bookmarkStart w:id="20" w:name="_Toc333499072"/>
      <w:r w:rsidRPr="00863349">
        <w:rPr>
          <w:sz w:val="24"/>
          <w:szCs w:val="24"/>
        </w:rPr>
        <w:t>Kreis der Betroffenen</w:t>
      </w:r>
      <w:bookmarkEnd w:id="20"/>
    </w:p>
    <w:tbl>
      <w:tblPr>
        <w:tblStyle w:val="Tabellenraster"/>
        <w:tblW w:w="0" w:type="auto"/>
        <w:tblLook w:val="04A0" w:firstRow="1" w:lastRow="0" w:firstColumn="1" w:lastColumn="0" w:noHBand="0" w:noVBand="1"/>
      </w:tblPr>
      <w:tblGrid>
        <w:gridCol w:w="9892"/>
      </w:tblGrid>
      <w:tr w:rsidR="00863349" w14:paraId="4EB3421D" w14:textId="77777777" w:rsidTr="00863349">
        <w:tc>
          <w:tcPr>
            <w:tcW w:w="9892" w:type="dxa"/>
          </w:tcPr>
          <w:p w14:paraId="678D6A60" w14:textId="2820DB16" w:rsidR="00863349" w:rsidRDefault="009B7236" w:rsidP="009B7236">
            <w:pPr>
              <w:pStyle w:val="Tabellentext"/>
            </w:pPr>
            <w:permStart w:id="294339351" w:edGrp="everyone" w:colFirst="0" w:colLast="0"/>
            <w:r>
              <w:t>Alle Studenten, Professoren, Lehrbeauftragte und Mitarbeiter der Hochschule Hof, alle Internet-Benutzer (Kontaktformular</w:t>
            </w:r>
            <w:r w:rsidR="006D1913">
              <w:t>, Online-Anmeldungen</w:t>
            </w:r>
            <w:r>
              <w:t>)</w:t>
            </w:r>
          </w:p>
          <w:p w14:paraId="6D9D82E3" w14:textId="77777777" w:rsidR="00863349" w:rsidRDefault="00863349" w:rsidP="00A43E3E"/>
        </w:tc>
      </w:tr>
      <w:permEnd w:id="294339351"/>
    </w:tbl>
    <w:p w14:paraId="0E682518" w14:textId="77777777" w:rsidR="00863349" w:rsidRDefault="00863349" w:rsidP="00A43E3E"/>
    <w:p w14:paraId="4C63BA0C" w14:textId="3736E0F5" w:rsidR="00863349" w:rsidRPr="00863349" w:rsidRDefault="00863349" w:rsidP="00863349">
      <w:pPr>
        <w:pStyle w:val="berschrift1"/>
        <w:rPr>
          <w:sz w:val="24"/>
          <w:szCs w:val="24"/>
        </w:rPr>
      </w:pPr>
      <w:bookmarkStart w:id="21" w:name="_Toc333499073"/>
      <w:r w:rsidRPr="00863349">
        <w:rPr>
          <w:sz w:val="24"/>
          <w:szCs w:val="24"/>
        </w:rPr>
        <w:t>Art der regelmäßig zu übermittelnden Daten und deren Empfänger</w:t>
      </w:r>
      <w:bookmarkEnd w:id="21"/>
    </w:p>
    <w:tbl>
      <w:tblPr>
        <w:tblStyle w:val="Tabellenraster"/>
        <w:tblW w:w="0" w:type="auto"/>
        <w:tblLook w:val="04A0" w:firstRow="1" w:lastRow="0" w:firstColumn="1" w:lastColumn="0" w:noHBand="0" w:noVBand="1"/>
      </w:tblPr>
      <w:tblGrid>
        <w:gridCol w:w="1101"/>
        <w:gridCol w:w="3543"/>
        <w:gridCol w:w="1976"/>
        <w:gridCol w:w="1568"/>
        <w:gridCol w:w="1704"/>
      </w:tblGrid>
      <w:tr w:rsidR="00863349" w14:paraId="77A422A4" w14:textId="77777777" w:rsidTr="00E63332">
        <w:tc>
          <w:tcPr>
            <w:tcW w:w="1101" w:type="dxa"/>
            <w:tcBorders>
              <w:bottom w:val="nil"/>
            </w:tcBorders>
            <w:shd w:val="clear" w:color="auto" w:fill="F2F2F2" w:themeFill="background1" w:themeFillShade="F2"/>
          </w:tcPr>
          <w:p w14:paraId="5ACF4E63" w14:textId="6C6B4311" w:rsidR="00863349" w:rsidRDefault="00863349" w:rsidP="00A43E3E">
            <w:r>
              <w:t>Lfd. Nr.</w:t>
            </w:r>
          </w:p>
          <w:p w14:paraId="1B9CE0DD" w14:textId="77777777" w:rsidR="00863349" w:rsidRDefault="00863349" w:rsidP="00A43E3E">
            <w:r>
              <w:t>von Ab-</w:t>
            </w:r>
          </w:p>
          <w:p w14:paraId="0B26FB3A" w14:textId="77777777" w:rsidR="00863349" w:rsidRDefault="00863349" w:rsidP="00A43E3E">
            <w:r>
              <w:t>schnitt 3</w:t>
            </w:r>
          </w:p>
          <w:p w14:paraId="1B079B66" w14:textId="69F8D9A3" w:rsidR="00D55F20" w:rsidRDefault="00D55F20" w:rsidP="00A43E3E"/>
        </w:tc>
        <w:tc>
          <w:tcPr>
            <w:tcW w:w="3543" w:type="dxa"/>
            <w:tcBorders>
              <w:bottom w:val="nil"/>
            </w:tcBorders>
            <w:shd w:val="clear" w:color="auto" w:fill="F2F2F2" w:themeFill="background1" w:themeFillShade="F2"/>
          </w:tcPr>
          <w:p w14:paraId="0DE14E28" w14:textId="5106DECC" w:rsidR="00863349" w:rsidRDefault="00863349" w:rsidP="00E63332">
            <w:r>
              <w:t>Empfänger und Aufgabe,</w:t>
            </w:r>
            <w:r w:rsidR="00E63332">
              <w:t xml:space="preserve"> </w:t>
            </w:r>
            <w:r>
              <w:t>zu deren Erfüllung die</w:t>
            </w:r>
            <w:r w:rsidR="00E63332">
              <w:t xml:space="preserve"> </w:t>
            </w:r>
            <w:r>
              <w:t>Daten übermittelt werden</w:t>
            </w:r>
          </w:p>
        </w:tc>
        <w:tc>
          <w:tcPr>
            <w:tcW w:w="1976" w:type="dxa"/>
            <w:tcBorders>
              <w:bottom w:val="nil"/>
            </w:tcBorders>
            <w:shd w:val="clear" w:color="auto" w:fill="F2F2F2" w:themeFill="background1" w:themeFillShade="F2"/>
          </w:tcPr>
          <w:p w14:paraId="17800D8E" w14:textId="196B4981" w:rsidR="00863349" w:rsidRDefault="00863349" w:rsidP="00A43E3E">
            <w:r>
              <w:t>Rechtsgrundlage der Übermittlung</w:t>
            </w:r>
          </w:p>
        </w:tc>
        <w:tc>
          <w:tcPr>
            <w:tcW w:w="1568" w:type="dxa"/>
            <w:tcBorders>
              <w:bottom w:val="nil"/>
            </w:tcBorders>
            <w:shd w:val="clear" w:color="auto" w:fill="F2F2F2" w:themeFill="background1" w:themeFillShade="F2"/>
          </w:tcPr>
          <w:p w14:paraId="43EF8DA4" w14:textId="77A8BE3F" w:rsidR="00863349" w:rsidRDefault="00863349" w:rsidP="00863349">
            <w:r>
              <w:t>automatisiertes</w:t>
            </w:r>
          </w:p>
          <w:p w14:paraId="684668BE" w14:textId="77777777" w:rsidR="00863349" w:rsidRDefault="00863349" w:rsidP="00863349">
            <w:r>
              <w:t>Abrufverfahren</w:t>
            </w:r>
          </w:p>
          <w:p w14:paraId="2694BCD5" w14:textId="11A81134" w:rsidR="00863349" w:rsidRDefault="00863349" w:rsidP="00863349">
            <w:pPr>
              <w:jc w:val="center"/>
            </w:pPr>
            <w:r>
              <w:t>(ja/nein)</w:t>
            </w:r>
          </w:p>
        </w:tc>
        <w:tc>
          <w:tcPr>
            <w:tcW w:w="1704" w:type="dxa"/>
            <w:tcBorders>
              <w:bottom w:val="nil"/>
            </w:tcBorders>
            <w:shd w:val="clear" w:color="auto" w:fill="F2F2F2" w:themeFill="background1" w:themeFillShade="F2"/>
          </w:tcPr>
          <w:p w14:paraId="57F2F788" w14:textId="77777777" w:rsidR="00863349" w:rsidRDefault="00970E39" w:rsidP="00A43E3E">
            <w:r>
              <w:t>Anlass der</w:t>
            </w:r>
          </w:p>
          <w:p w14:paraId="331CEC5B" w14:textId="1EE97F74" w:rsidR="00970E39" w:rsidRDefault="00970E39" w:rsidP="00A43E3E">
            <w:r>
              <w:t>Übermittlung</w:t>
            </w:r>
          </w:p>
        </w:tc>
      </w:tr>
      <w:tr w:rsidR="00863349" w14:paraId="5F6FB067" w14:textId="77777777" w:rsidTr="00D55F20">
        <w:tc>
          <w:tcPr>
            <w:tcW w:w="1101" w:type="dxa"/>
            <w:tcBorders>
              <w:top w:val="nil"/>
              <w:bottom w:val="single" w:sz="4" w:space="0" w:color="auto"/>
            </w:tcBorders>
          </w:tcPr>
          <w:p w14:paraId="6ED1E7A2" w14:textId="1F0F096E" w:rsidR="00D55F20" w:rsidRDefault="00D55F20" w:rsidP="00A43E3E">
            <w:permStart w:id="55845713" w:edGrp="everyone" w:colFirst="0" w:colLast="0"/>
            <w:permStart w:id="2128951412" w:edGrp="everyone" w:colFirst="1" w:colLast="1"/>
            <w:permStart w:id="1843748682" w:edGrp="everyone" w:colFirst="2" w:colLast="2"/>
            <w:permStart w:id="721372025" w:edGrp="everyone" w:colFirst="3" w:colLast="3"/>
            <w:permStart w:id="63908749" w:edGrp="everyone" w:colFirst="4" w:colLast="4"/>
          </w:p>
        </w:tc>
        <w:tc>
          <w:tcPr>
            <w:tcW w:w="3543" w:type="dxa"/>
            <w:tcBorders>
              <w:top w:val="nil"/>
              <w:bottom w:val="single" w:sz="4" w:space="0" w:color="auto"/>
            </w:tcBorders>
          </w:tcPr>
          <w:p w14:paraId="05B02E03" w14:textId="77777777" w:rsidR="00D55F20" w:rsidRDefault="00D55F20" w:rsidP="00A43E3E"/>
        </w:tc>
        <w:tc>
          <w:tcPr>
            <w:tcW w:w="1976" w:type="dxa"/>
            <w:tcBorders>
              <w:top w:val="nil"/>
              <w:bottom w:val="single" w:sz="4" w:space="0" w:color="auto"/>
            </w:tcBorders>
          </w:tcPr>
          <w:p w14:paraId="52E1DBD1" w14:textId="77777777" w:rsidR="00D55F20" w:rsidRDefault="00D55F20" w:rsidP="00A43E3E"/>
        </w:tc>
        <w:tc>
          <w:tcPr>
            <w:tcW w:w="1568" w:type="dxa"/>
            <w:tcBorders>
              <w:top w:val="nil"/>
              <w:bottom w:val="single" w:sz="4" w:space="0" w:color="auto"/>
            </w:tcBorders>
          </w:tcPr>
          <w:p w14:paraId="3DBAB9A4" w14:textId="77777777" w:rsidR="00D55F20" w:rsidRDefault="00D55F20" w:rsidP="00A43E3E"/>
        </w:tc>
        <w:tc>
          <w:tcPr>
            <w:tcW w:w="1704" w:type="dxa"/>
            <w:tcBorders>
              <w:top w:val="nil"/>
              <w:bottom w:val="single" w:sz="4" w:space="0" w:color="auto"/>
            </w:tcBorders>
          </w:tcPr>
          <w:p w14:paraId="3F70A4D1" w14:textId="77777777" w:rsidR="00863349" w:rsidRDefault="00863349" w:rsidP="00A43E3E"/>
        </w:tc>
      </w:tr>
      <w:permEnd w:id="55845713"/>
      <w:permEnd w:id="2128951412"/>
      <w:permEnd w:id="1843748682"/>
      <w:permEnd w:id="721372025"/>
      <w:permEnd w:id="63908749"/>
    </w:tbl>
    <w:p w14:paraId="19A96ED8" w14:textId="6D570BEF" w:rsidR="00D55F20" w:rsidRDefault="00D55F20" w:rsidP="00A43E3E"/>
    <w:p w14:paraId="5FD4448F" w14:textId="7180902C" w:rsidR="00863349" w:rsidRPr="00D55F20" w:rsidRDefault="00D55F20" w:rsidP="00D55F20">
      <w:pPr>
        <w:pStyle w:val="berschrift1"/>
        <w:rPr>
          <w:sz w:val="24"/>
          <w:szCs w:val="24"/>
        </w:rPr>
      </w:pPr>
      <w:bookmarkStart w:id="22" w:name="_Toc333499074"/>
      <w:r w:rsidRPr="00D55F20">
        <w:rPr>
          <w:sz w:val="24"/>
          <w:szCs w:val="24"/>
        </w:rPr>
        <w:t>Regelfristen für die Löschung der Daten oder für die Prüfung der Löschung</w:t>
      </w:r>
      <w:bookmarkEnd w:id="22"/>
    </w:p>
    <w:tbl>
      <w:tblPr>
        <w:tblStyle w:val="Tabellenraster"/>
        <w:tblW w:w="0" w:type="auto"/>
        <w:tblLook w:val="04A0" w:firstRow="1" w:lastRow="0" w:firstColumn="1" w:lastColumn="0" w:noHBand="0" w:noVBand="1"/>
      </w:tblPr>
      <w:tblGrid>
        <w:gridCol w:w="9892"/>
      </w:tblGrid>
      <w:tr w:rsidR="00D55F20" w14:paraId="7FDC458B" w14:textId="77777777" w:rsidTr="00D55F20">
        <w:tc>
          <w:tcPr>
            <w:tcW w:w="9892" w:type="dxa"/>
          </w:tcPr>
          <w:p w14:paraId="615A051F" w14:textId="03EEB0D6" w:rsidR="009B7236" w:rsidRDefault="00726AFB" w:rsidP="009B7236">
            <w:pPr>
              <w:pStyle w:val="Tabellentext"/>
            </w:pPr>
            <w:permStart w:id="1791838505" w:edGrp="everyone" w:colFirst="0" w:colLast="0"/>
            <w:r>
              <w:t xml:space="preserve">Prüfung der Löschung </w:t>
            </w:r>
            <w:r w:rsidR="009B7236">
              <w:t xml:space="preserve">einmal pro Semester (z.B. </w:t>
            </w:r>
            <w:r>
              <w:t xml:space="preserve">bei Stundenplan, </w:t>
            </w:r>
            <w:r w:rsidR="009B7236">
              <w:t>Personenverzeichnis, Prüfungstermine, Wiederholungsprüfun</w:t>
            </w:r>
            <w:r>
              <w:t>gen).  Bei Online-Anmeldungen  Prüfung der Löschung durch den zuständigen Sachbearbeiter.</w:t>
            </w:r>
          </w:p>
          <w:p w14:paraId="02368015" w14:textId="77777777" w:rsidR="00D55F20" w:rsidRDefault="00D55F20" w:rsidP="00A43E3E"/>
        </w:tc>
      </w:tr>
      <w:permEnd w:id="1791838505"/>
    </w:tbl>
    <w:p w14:paraId="140E0939" w14:textId="77777777" w:rsidR="00863349" w:rsidRDefault="00863349" w:rsidP="00A43E3E"/>
    <w:p w14:paraId="7C43A5A7" w14:textId="3EF0D21C" w:rsidR="00D55F20" w:rsidRPr="00D55F20" w:rsidRDefault="00D55F20" w:rsidP="00D55F20">
      <w:pPr>
        <w:pStyle w:val="berschrift1"/>
        <w:rPr>
          <w:sz w:val="24"/>
          <w:szCs w:val="24"/>
        </w:rPr>
      </w:pPr>
      <w:bookmarkStart w:id="23" w:name="_Toc333499075"/>
      <w:r w:rsidRPr="00D55F20">
        <w:rPr>
          <w:sz w:val="24"/>
          <w:szCs w:val="24"/>
        </w:rPr>
        <w:t>Verarbeitungs- und nutzungsberechtigte Personengruppe</w:t>
      </w:r>
      <w:bookmarkEnd w:id="23"/>
      <w:r w:rsidR="00A01402">
        <w:rPr>
          <w:sz w:val="24"/>
          <w:szCs w:val="24"/>
        </w:rPr>
        <w:t>n</w:t>
      </w:r>
    </w:p>
    <w:tbl>
      <w:tblPr>
        <w:tblStyle w:val="Tabellenraster"/>
        <w:tblW w:w="0" w:type="auto"/>
        <w:tblLook w:val="04A0" w:firstRow="1" w:lastRow="0" w:firstColumn="1" w:lastColumn="0" w:noHBand="0" w:noVBand="1"/>
      </w:tblPr>
      <w:tblGrid>
        <w:gridCol w:w="9892"/>
      </w:tblGrid>
      <w:tr w:rsidR="00D55F20" w14:paraId="2B37E05C" w14:textId="77777777" w:rsidTr="00D55F20">
        <w:tc>
          <w:tcPr>
            <w:tcW w:w="9892" w:type="dxa"/>
          </w:tcPr>
          <w:p w14:paraId="4AA8F9FD" w14:textId="4BD4C810" w:rsidR="009B7236" w:rsidRDefault="009B7236" w:rsidP="009B7236">
            <w:pPr>
              <w:pStyle w:val="Tabellentext"/>
              <w:rPr>
                <w:snapToGrid w:val="0"/>
              </w:rPr>
            </w:pPr>
            <w:permStart w:id="430904064" w:edGrp="everyone" w:colFirst="0" w:colLast="0"/>
            <w:r>
              <w:rPr>
                <w:snapToGrid w:val="0"/>
              </w:rPr>
              <w:t xml:space="preserve">Empfänger der Daten (Praktikantenamt, Bibliothek, Veranstaltungsmanagement, Institut für Weiterbildung, Career Service, Fakultäten, ITSO, </w:t>
            </w:r>
            <w:r w:rsidR="00B66C20">
              <w:rPr>
                <w:snapToGrid w:val="0"/>
              </w:rPr>
              <w:t xml:space="preserve">alle </w:t>
            </w:r>
            <w:r>
              <w:rPr>
                <w:snapToGrid w:val="0"/>
              </w:rPr>
              <w:t>betroffene Abteilungen)</w:t>
            </w:r>
          </w:p>
          <w:p w14:paraId="7DAC286C" w14:textId="77777777" w:rsidR="00D55F20" w:rsidRDefault="00D55F20" w:rsidP="00A43E3E"/>
          <w:p w14:paraId="2BAD1CD5" w14:textId="77777777" w:rsidR="00D55F20" w:rsidRDefault="00D55F20" w:rsidP="00A43E3E"/>
        </w:tc>
      </w:tr>
      <w:permEnd w:id="430904064"/>
    </w:tbl>
    <w:p w14:paraId="4A36FF70" w14:textId="77777777" w:rsidR="00D55F20" w:rsidRDefault="00D55F20" w:rsidP="00A43E3E"/>
    <w:p w14:paraId="3AF24A9F" w14:textId="5097A00F" w:rsidR="00D55F20" w:rsidRPr="00D55F20" w:rsidRDefault="00D55F20" w:rsidP="00D55F20">
      <w:pPr>
        <w:pStyle w:val="berschrift1"/>
        <w:rPr>
          <w:sz w:val="24"/>
          <w:szCs w:val="24"/>
        </w:rPr>
      </w:pPr>
      <w:bookmarkStart w:id="24" w:name="_Toc333499076"/>
      <w:r w:rsidRPr="00D55F20">
        <w:rPr>
          <w:sz w:val="24"/>
          <w:szCs w:val="24"/>
        </w:rPr>
        <w:t>Bei Auftragsdatenverarbeitung: Auftragnehmer</w:t>
      </w:r>
      <w:bookmarkEnd w:id="24"/>
    </w:p>
    <w:tbl>
      <w:tblPr>
        <w:tblStyle w:val="Tabellenraster"/>
        <w:tblW w:w="0" w:type="auto"/>
        <w:tblLook w:val="04A0" w:firstRow="1" w:lastRow="0" w:firstColumn="1" w:lastColumn="0" w:noHBand="0" w:noVBand="1"/>
      </w:tblPr>
      <w:tblGrid>
        <w:gridCol w:w="9892"/>
      </w:tblGrid>
      <w:tr w:rsidR="00D55F20" w14:paraId="1DE1CAFA" w14:textId="77777777" w:rsidTr="00D55F20">
        <w:tc>
          <w:tcPr>
            <w:tcW w:w="9892" w:type="dxa"/>
          </w:tcPr>
          <w:p w14:paraId="14F8F417" w14:textId="77777777" w:rsidR="00D55F20" w:rsidRDefault="00D55F20" w:rsidP="00A43E3E">
            <w:permStart w:id="1385834823" w:edGrp="everyone" w:colFirst="0" w:colLast="0"/>
          </w:p>
          <w:p w14:paraId="25CBFE26" w14:textId="77777777" w:rsidR="00D55F20" w:rsidRDefault="00D55F20" w:rsidP="00A43E3E"/>
        </w:tc>
      </w:tr>
      <w:permEnd w:id="1385834823"/>
    </w:tbl>
    <w:p w14:paraId="7C2594EB" w14:textId="77777777" w:rsidR="00D55F20" w:rsidRDefault="00D55F20" w:rsidP="00A43E3E"/>
    <w:p w14:paraId="48CEEF6F" w14:textId="6253D195" w:rsidR="00D55F20" w:rsidRPr="00D55F20" w:rsidRDefault="00D55F20" w:rsidP="00D55F20">
      <w:pPr>
        <w:pStyle w:val="berschrift1"/>
        <w:rPr>
          <w:sz w:val="24"/>
          <w:szCs w:val="24"/>
        </w:rPr>
      </w:pPr>
      <w:bookmarkStart w:id="25" w:name="_Toc333499077"/>
      <w:r w:rsidRPr="00D55F20">
        <w:rPr>
          <w:sz w:val="24"/>
          <w:szCs w:val="24"/>
        </w:rPr>
        <w:t xml:space="preserve">Empfänger vorgesehener Datenübermittlung </w:t>
      </w:r>
      <w:r w:rsidR="00BD42C7">
        <w:rPr>
          <w:sz w:val="24"/>
          <w:szCs w:val="24"/>
        </w:rPr>
        <w:t>i</w:t>
      </w:r>
      <w:r w:rsidRPr="00D55F20">
        <w:rPr>
          <w:sz w:val="24"/>
          <w:szCs w:val="24"/>
        </w:rPr>
        <w:t>n Drittländer</w:t>
      </w:r>
      <w:bookmarkEnd w:id="25"/>
    </w:p>
    <w:tbl>
      <w:tblPr>
        <w:tblStyle w:val="Tabellenraster"/>
        <w:tblW w:w="0" w:type="auto"/>
        <w:tblLook w:val="04A0" w:firstRow="1" w:lastRow="0" w:firstColumn="1" w:lastColumn="0" w:noHBand="0" w:noVBand="1"/>
      </w:tblPr>
      <w:tblGrid>
        <w:gridCol w:w="9892"/>
      </w:tblGrid>
      <w:tr w:rsidR="00D55F20" w14:paraId="5AB2E716" w14:textId="77777777" w:rsidTr="00D55F20">
        <w:tc>
          <w:tcPr>
            <w:tcW w:w="9892" w:type="dxa"/>
          </w:tcPr>
          <w:p w14:paraId="24B33C35" w14:textId="77777777" w:rsidR="00D55F20" w:rsidRDefault="00D55F20" w:rsidP="00A43E3E">
            <w:permStart w:id="1060723205" w:edGrp="everyone" w:colFirst="0" w:colLast="0"/>
          </w:p>
          <w:p w14:paraId="6C38D0E6" w14:textId="77777777" w:rsidR="00D55F20" w:rsidRDefault="00D55F20" w:rsidP="00A43E3E"/>
        </w:tc>
      </w:tr>
      <w:permEnd w:id="1060723205"/>
    </w:tbl>
    <w:p w14:paraId="45C45D1A" w14:textId="77777777" w:rsidR="00D55F20" w:rsidRDefault="00D55F20" w:rsidP="00A43E3E"/>
    <w:p w14:paraId="0A58989A" w14:textId="03E30711" w:rsidR="00F3713D" w:rsidRDefault="00F3713D">
      <w:pPr>
        <w:spacing w:after="200" w:line="276" w:lineRule="auto"/>
      </w:pPr>
      <w:r>
        <w:br w:type="page"/>
      </w:r>
    </w:p>
    <w:p w14:paraId="17440585" w14:textId="77777777" w:rsidR="00F3713D" w:rsidRPr="00E63332" w:rsidRDefault="00F3713D" w:rsidP="00E63332">
      <w:pPr>
        <w:pStyle w:val="berschrift1"/>
        <w:rPr>
          <w:snapToGrid w:val="0"/>
          <w:sz w:val="24"/>
          <w:szCs w:val="24"/>
        </w:rPr>
      </w:pPr>
      <w:bookmarkStart w:id="26" w:name="_Toc333499078"/>
      <w:r w:rsidRPr="00E63332">
        <w:rPr>
          <w:snapToGrid w:val="0"/>
          <w:sz w:val="24"/>
          <w:szCs w:val="24"/>
        </w:rPr>
        <w:lastRenderedPageBreak/>
        <w:t>Erläuterungen zum Vordruck Verfahrensbeschreibung</w:t>
      </w:r>
      <w:bookmarkEnd w:id="26"/>
    </w:p>
    <w:p w14:paraId="27948D65" w14:textId="77777777" w:rsidR="00F3713D" w:rsidRDefault="00F3713D" w:rsidP="00F3713D">
      <w:pPr>
        <w:widowControl w:val="0"/>
        <w:spacing w:before="120" w:line="240" w:lineRule="atLeast"/>
        <w:rPr>
          <w:rFonts w:ascii="Arial" w:hAnsi="Arial"/>
          <w:b/>
          <w:snapToGrid w:val="0"/>
        </w:rPr>
      </w:pPr>
      <w:r>
        <w:rPr>
          <w:rFonts w:ascii="Arial" w:hAnsi="Arial"/>
          <w:b/>
          <w:snapToGrid w:val="0"/>
        </w:rPr>
        <w:t>Allgemeines</w:t>
      </w:r>
    </w:p>
    <w:p w14:paraId="09011983" w14:textId="77777777" w:rsidR="00F3713D" w:rsidRDefault="00F3713D" w:rsidP="00F3713D">
      <w:pPr>
        <w:widowControl w:val="0"/>
        <w:spacing w:before="120" w:line="240" w:lineRule="atLeast"/>
        <w:rPr>
          <w:rFonts w:ascii="Arial" w:hAnsi="Arial"/>
          <w:snapToGrid w:val="0"/>
        </w:rPr>
      </w:pPr>
      <w:r>
        <w:rPr>
          <w:rFonts w:ascii="Arial" w:hAnsi="Arial"/>
          <w:snapToGrid w:val="0"/>
        </w:rPr>
        <w:t>Nach Art. 26 Abs. 1 des Bayerischen Datenschutzgesetzes (</w:t>
      </w:r>
      <w:proofErr w:type="spellStart"/>
      <w:r>
        <w:rPr>
          <w:rFonts w:ascii="Arial" w:hAnsi="Arial"/>
          <w:snapToGrid w:val="0"/>
        </w:rPr>
        <w:t>BayDSG</w:t>
      </w:r>
      <w:proofErr w:type="spellEnd"/>
      <w:r>
        <w:rPr>
          <w:rFonts w:ascii="Arial" w:hAnsi="Arial"/>
          <w:snapToGrid w:val="0"/>
        </w:rPr>
        <w:t xml:space="preserve">) sind automatisierte Verfahren, mit denen personenbezogene Daten verarbeitet werden, vor dem erstmaligen Einsatz oder einer wesentlichen Änderung datenschutzrechtlich freizugeben. Die Freigabe erteilt in i.d.R. der behördliche Datenschutzbeauftragte der öffentlichen Stelle, die das Verfahren einsetzt (Ausnahmen siehe Art. 26 Abs. 1 Satz 2 </w:t>
      </w:r>
      <w:proofErr w:type="spellStart"/>
      <w:r>
        <w:rPr>
          <w:rFonts w:ascii="Arial" w:hAnsi="Arial"/>
          <w:snapToGrid w:val="0"/>
        </w:rPr>
        <w:t>BayDSG</w:t>
      </w:r>
      <w:proofErr w:type="spellEnd"/>
      <w:r>
        <w:rPr>
          <w:rFonts w:ascii="Arial" w:hAnsi="Arial"/>
          <w:snapToGrid w:val="0"/>
        </w:rPr>
        <w:t>).</w:t>
      </w:r>
    </w:p>
    <w:p w14:paraId="0A3C6473" w14:textId="77777777" w:rsidR="00F3713D" w:rsidRDefault="00F3713D" w:rsidP="00F3713D">
      <w:pPr>
        <w:widowControl w:val="0"/>
        <w:spacing w:before="120" w:line="240" w:lineRule="atLeast"/>
        <w:rPr>
          <w:rFonts w:ascii="Arial" w:hAnsi="Arial"/>
          <w:snapToGrid w:val="0"/>
        </w:rPr>
      </w:pPr>
      <w:r>
        <w:rPr>
          <w:rFonts w:ascii="Arial" w:hAnsi="Arial"/>
          <w:snapToGrid w:val="0"/>
        </w:rPr>
        <w:t xml:space="preserve">Die Freigabe ist von der fachlich verantwortlichen Dienststelle rechtzeitig vor dem Einsatz oder der wesentlichen Änderung beim behördlichen Datenschutzbeauftragten zu beantragen. Dem Antrag auf Freigabe ist die beiliegende Verfahrensbeschreibung beizufügen (Art. 26 Abs. 3 Satz 1 </w:t>
      </w:r>
      <w:proofErr w:type="spellStart"/>
      <w:r>
        <w:rPr>
          <w:rFonts w:ascii="Arial" w:hAnsi="Arial"/>
          <w:snapToGrid w:val="0"/>
        </w:rPr>
        <w:t>BayDSG</w:t>
      </w:r>
      <w:proofErr w:type="spellEnd"/>
      <w:r>
        <w:rPr>
          <w:rFonts w:ascii="Arial" w:hAnsi="Arial"/>
          <w:snapToGrid w:val="0"/>
        </w:rPr>
        <w:t xml:space="preserve">). Sobald das Verfahren freigegeben ist und eingesetzt wird, nimmt der behördliche Datenschutzbeauftragte die Verfahrensbeschreibung zum Verfahrensverzeichnis, das von jedem kostenfrei eingesehen werden kann (Art. 27 </w:t>
      </w:r>
      <w:proofErr w:type="spellStart"/>
      <w:r>
        <w:rPr>
          <w:rFonts w:ascii="Arial" w:hAnsi="Arial"/>
          <w:snapToGrid w:val="0"/>
        </w:rPr>
        <w:t>BayDSG</w:t>
      </w:r>
      <w:proofErr w:type="spellEnd"/>
      <w:r>
        <w:rPr>
          <w:rFonts w:ascii="Arial" w:hAnsi="Arial"/>
          <w:snapToGrid w:val="0"/>
        </w:rPr>
        <w:t>).</w:t>
      </w:r>
    </w:p>
    <w:p w14:paraId="49E6498C" w14:textId="77777777" w:rsidR="00F3713D" w:rsidRDefault="00F3713D" w:rsidP="00F3713D">
      <w:pPr>
        <w:widowControl w:val="0"/>
        <w:spacing w:line="240" w:lineRule="atLeast"/>
        <w:rPr>
          <w:rFonts w:ascii="Arial" w:hAnsi="Arial"/>
          <w:snapToGrid w:val="0"/>
        </w:rPr>
      </w:pPr>
    </w:p>
    <w:p w14:paraId="22A05B6D" w14:textId="77777777" w:rsidR="00F3713D" w:rsidRDefault="00F3713D" w:rsidP="00F3713D">
      <w:pPr>
        <w:widowControl w:val="0"/>
        <w:spacing w:before="120" w:line="240" w:lineRule="atLeast"/>
        <w:rPr>
          <w:rFonts w:ascii="Arial" w:hAnsi="Arial"/>
          <w:b/>
          <w:snapToGrid w:val="0"/>
        </w:rPr>
      </w:pPr>
      <w:r>
        <w:rPr>
          <w:rFonts w:ascii="Arial" w:hAnsi="Arial"/>
          <w:b/>
          <w:snapToGrid w:val="0"/>
        </w:rPr>
        <w:t>Zu Nr. 1 (Allgemeine Angaben)</w:t>
      </w:r>
    </w:p>
    <w:p w14:paraId="7CE016B9" w14:textId="77777777" w:rsidR="00F3713D" w:rsidRDefault="00F3713D" w:rsidP="00F3713D">
      <w:pPr>
        <w:widowControl w:val="0"/>
        <w:spacing w:line="240" w:lineRule="atLeast"/>
        <w:rPr>
          <w:rFonts w:ascii="Arial" w:hAnsi="Arial"/>
          <w:snapToGrid w:val="0"/>
        </w:rPr>
      </w:pPr>
      <w:r>
        <w:rPr>
          <w:rFonts w:ascii="Arial" w:hAnsi="Arial"/>
          <w:snapToGrid w:val="0"/>
        </w:rPr>
        <w:t>Die Bezeichnung des Verfahrens soll allgemeinverständlich sein. Beispiel: "Personaldatei". Für Außenstehende unverständliche Abkürzungen sind zu vermeiden. Auch die Dienststelle bzw. die Dienststellen, in denen das Verfahren eingesetzt wird, sind im Klartext zu bezeichnen (z.B. „Einwohnermeldeamt“ oder „Ausländeramt“).</w:t>
      </w:r>
    </w:p>
    <w:p w14:paraId="3BD4A4E7" w14:textId="77777777" w:rsidR="00F3713D" w:rsidRDefault="00F3713D" w:rsidP="00F3713D">
      <w:pPr>
        <w:widowControl w:val="0"/>
        <w:spacing w:line="240" w:lineRule="atLeast"/>
        <w:rPr>
          <w:rFonts w:ascii="Arial" w:hAnsi="Arial"/>
          <w:snapToGrid w:val="0"/>
        </w:rPr>
      </w:pPr>
    </w:p>
    <w:p w14:paraId="67C708C2" w14:textId="77777777" w:rsidR="00F3713D" w:rsidRDefault="00F3713D" w:rsidP="00F3713D">
      <w:pPr>
        <w:widowControl w:val="0"/>
        <w:spacing w:line="240" w:lineRule="atLeast"/>
        <w:rPr>
          <w:rFonts w:ascii="Arial" w:hAnsi="Arial"/>
          <w:b/>
          <w:snapToGrid w:val="0"/>
        </w:rPr>
      </w:pPr>
      <w:r>
        <w:rPr>
          <w:rFonts w:ascii="Arial" w:hAnsi="Arial"/>
          <w:b/>
          <w:snapToGrid w:val="0"/>
        </w:rPr>
        <w:t>Zu Nr. 2 (Zweck und Rechtsgrundlage der Erhebung, Verarbeitung oder Nutzung)</w:t>
      </w:r>
    </w:p>
    <w:p w14:paraId="59A7E852" w14:textId="77777777" w:rsidR="00F3713D" w:rsidRDefault="00F3713D" w:rsidP="00F3713D">
      <w:pPr>
        <w:widowControl w:val="0"/>
        <w:spacing w:line="240" w:lineRule="atLeast"/>
        <w:rPr>
          <w:rFonts w:ascii="Arial" w:hAnsi="Arial"/>
          <w:snapToGrid w:val="0"/>
        </w:rPr>
      </w:pPr>
      <w:r>
        <w:rPr>
          <w:rFonts w:ascii="Arial" w:hAnsi="Arial"/>
          <w:snapToGrid w:val="0"/>
        </w:rPr>
        <w:t xml:space="preserve">Anzugeben sind insbesondere die Rechtsgrundlagen der Erhebung und der Speicherung (z.B. Art. 16 Abs. 1 bzw. Art. 17 Abs. 1 </w:t>
      </w:r>
      <w:proofErr w:type="spellStart"/>
      <w:r>
        <w:rPr>
          <w:rFonts w:ascii="Arial" w:hAnsi="Arial"/>
          <w:snapToGrid w:val="0"/>
        </w:rPr>
        <w:t>BayDSG</w:t>
      </w:r>
      <w:proofErr w:type="spellEnd"/>
      <w:r>
        <w:rPr>
          <w:rFonts w:ascii="Arial" w:hAnsi="Arial"/>
          <w:snapToGrid w:val="0"/>
        </w:rPr>
        <w:t xml:space="preserve"> in Verbindung mit aufgabenzuweisenden Rechtsnormen). Die Rechtsgrundlagen regelmäßiger Datenübermittlungen sind unter Nr. 5 anzugeben (z.B. Art. 18 Abs. 1 </w:t>
      </w:r>
      <w:proofErr w:type="spellStart"/>
      <w:r>
        <w:rPr>
          <w:rFonts w:ascii="Arial" w:hAnsi="Arial"/>
          <w:snapToGrid w:val="0"/>
        </w:rPr>
        <w:t>BayDSG</w:t>
      </w:r>
      <w:proofErr w:type="spellEnd"/>
      <w:r>
        <w:rPr>
          <w:rFonts w:ascii="Arial" w:hAnsi="Arial"/>
          <w:snapToGrid w:val="0"/>
        </w:rPr>
        <w:t>).</w:t>
      </w:r>
    </w:p>
    <w:p w14:paraId="19887692" w14:textId="77777777" w:rsidR="00F3713D" w:rsidRDefault="00F3713D" w:rsidP="00F3713D">
      <w:pPr>
        <w:widowControl w:val="0"/>
        <w:spacing w:line="240" w:lineRule="atLeast"/>
        <w:rPr>
          <w:rFonts w:ascii="Arial" w:hAnsi="Arial"/>
          <w:snapToGrid w:val="0"/>
        </w:rPr>
      </w:pPr>
    </w:p>
    <w:p w14:paraId="23397E48" w14:textId="77777777" w:rsidR="00F3713D" w:rsidRDefault="00F3713D" w:rsidP="00F3713D">
      <w:pPr>
        <w:widowControl w:val="0"/>
        <w:spacing w:line="240" w:lineRule="atLeast"/>
        <w:rPr>
          <w:rFonts w:ascii="Arial" w:hAnsi="Arial"/>
          <w:b/>
          <w:snapToGrid w:val="0"/>
        </w:rPr>
      </w:pPr>
      <w:r>
        <w:rPr>
          <w:rFonts w:ascii="Arial" w:hAnsi="Arial"/>
          <w:b/>
          <w:snapToGrid w:val="0"/>
        </w:rPr>
        <w:t>Zu Nr. 3 (Art der gespeicherten Daten)</w:t>
      </w:r>
    </w:p>
    <w:p w14:paraId="6FAE4F51" w14:textId="77777777" w:rsidR="00F3713D" w:rsidRDefault="00F3713D" w:rsidP="00F3713D">
      <w:pPr>
        <w:widowControl w:val="0"/>
        <w:spacing w:line="240" w:lineRule="atLeast"/>
        <w:rPr>
          <w:rFonts w:ascii="Arial" w:hAnsi="Arial"/>
          <w:snapToGrid w:val="0"/>
        </w:rPr>
      </w:pPr>
      <w:r>
        <w:rPr>
          <w:rFonts w:ascii="Arial" w:hAnsi="Arial"/>
          <w:snapToGrid w:val="0"/>
        </w:rPr>
        <w:t>Zur Bezeichnung der Daten reichen aussagefähige Oberbegriffe, z.B. Namen, Anschriften, Staatsangehörigkeit; detaillierte Angaben technischer Art (z.B. Feldnummern, Schlüsselnummern usw.) sind nicht erforderlich.</w:t>
      </w:r>
    </w:p>
    <w:p w14:paraId="0D25DB5A" w14:textId="77777777" w:rsidR="00F3713D" w:rsidRDefault="00F3713D" w:rsidP="00F3713D">
      <w:pPr>
        <w:widowControl w:val="0"/>
        <w:spacing w:line="240" w:lineRule="atLeast"/>
        <w:rPr>
          <w:rFonts w:ascii="Arial" w:hAnsi="Arial"/>
          <w:snapToGrid w:val="0"/>
        </w:rPr>
      </w:pPr>
    </w:p>
    <w:p w14:paraId="005CC804" w14:textId="77777777" w:rsidR="00F3713D" w:rsidRDefault="00F3713D" w:rsidP="00F3713D">
      <w:pPr>
        <w:widowControl w:val="0"/>
        <w:spacing w:line="240" w:lineRule="atLeast"/>
        <w:ind w:left="709" w:hanging="709"/>
        <w:rPr>
          <w:rFonts w:ascii="Arial" w:hAnsi="Arial"/>
          <w:b/>
          <w:snapToGrid w:val="0"/>
        </w:rPr>
      </w:pPr>
      <w:r>
        <w:rPr>
          <w:rFonts w:ascii="Arial" w:hAnsi="Arial"/>
          <w:b/>
          <w:snapToGrid w:val="0"/>
        </w:rPr>
        <w:t>Zu Nr. 5 (Art der regelmäßig zu übermittelnden Daten und deren Empfänger)</w:t>
      </w:r>
    </w:p>
    <w:p w14:paraId="0271FD66" w14:textId="77777777" w:rsidR="00F3713D" w:rsidRDefault="00F3713D" w:rsidP="00F3713D">
      <w:pPr>
        <w:widowControl w:val="0"/>
        <w:spacing w:line="240" w:lineRule="atLeast"/>
        <w:ind w:left="709" w:hanging="709"/>
        <w:rPr>
          <w:rFonts w:ascii="Arial" w:hAnsi="Arial"/>
          <w:snapToGrid w:val="0"/>
        </w:rPr>
      </w:pPr>
      <w:r>
        <w:rPr>
          <w:rFonts w:ascii="Arial" w:hAnsi="Arial"/>
          <w:snapToGrid w:val="0"/>
        </w:rPr>
        <w:t>Regelmäßige Datenübermittlungen liegen vor,</w:t>
      </w:r>
    </w:p>
    <w:p w14:paraId="6A12F185" w14:textId="77777777" w:rsidR="00F3713D" w:rsidRDefault="00F3713D" w:rsidP="00F3713D">
      <w:pPr>
        <w:widowControl w:val="0"/>
        <w:spacing w:line="240" w:lineRule="atLeast"/>
        <w:ind w:left="709" w:hanging="709"/>
        <w:rPr>
          <w:rFonts w:ascii="Arial" w:hAnsi="Arial"/>
          <w:snapToGrid w:val="0"/>
        </w:rPr>
      </w:pPr>
      <w:r>
        <w:rPr>
          <w:rFonts w:ascii="Arial" w:hAnsi="Arial"/>
          <w:snapToGrid w:val="0"/>
        </w:rPr>
        <w:t>1.</w:t>
      </w:r>
      <w:r>
        <w:rPr>
          <w:rFonts w:ascii="Arial" w:hAnsi="Arial"/>
          <w:snapToGrid w:val="0"/>
        </w:rPr>
        <w:tab/>
        <w:t>bei automatisierten Abrufverfahren, die einem Dritten (z.B. einer anderen öffentlichen Stelle) den Abruf ermöglichen oder</w:t>
      </w:r>
    </w:p>
    <w:p w14:paraId="73C85DC2" w14:textId="77777777" w:rsidR="00F3713D" w:rsidRDefault="00F3713D" w:rsidP="00F3713D">
      <w:pPr>
        <w:widowControl w:val="0"/>
        <w:spacing w:line="240" w:lineRule="atLeast"/>
        <w:ind w:left="709" w:hanging="709"/>
        <w:rPr>
          <w:rFonts w:ascii="Arial" w:hAnsi="Arial"/>
          <w:snapToGrid w:val="0"/>
        </w:rPr>
      </w:pPr>
      <w:r>
        <w:rPr>
          <w:rFonts w:ascii="Arial" w:hAnsi="Arial"/>
          <w:snapToGrid w:val="0"/>
        </w:rPr>
        <w:t>2.</w:t>
      </w:r>
      <w:r>
        <w:rPr>
          <w:rFonts w:ascii="Arial" w:hAnsi="Arial"/>
          <w:snapToGrid w:val="0"/>
        </w:rPr>
        <w:tab/>
        <w:t>bei sonstigen Datenübermittlungen, bei denen Daten bei Eintritt allgemein festgelegter Voraussetzungen von der speichernden Stelle (z. B. Gemeinde, Landratsamt) an Dritte (z.B. an andere öffentliche Stellen) übermittelt werden, ohne dass die speichernde Stelle hierüber im konkreten Einzelfall entscheidet.</w:t>
      </w:r>
    </w:p>
    <w:p w14:paraId="68C1CF50" w14:textId="77777777" w:rsidR="00F3713D" w:rsidRDefault="00F3713D" w:rsidP="00F3713D">
      <w:pPr>
        <w:widowControl w:val="0"/>
        <w:spacing w:line="240" w:lineRule="atLeast"/>
        <w:rPr>
          <w:rFonts w:ascii="Arial" w:hAnsi="Arial"/>
          <w:snapToGrid w:val="0"/>
        </w:rPr>
      </w:pPr>
      <w:r>
        <w:rPr>
          <w:rFonts w:ascii="Arial" w:hAnsi="Arial"/>
          <w:snapToGrid w:val="0"/>
        </w:rPr>
        <w:t>Auch der Anlass der regelmäßigen Übermittlungen (z.B. Zuzug, Wegzug, Tod) ist anzugeben.</w:t>
      </w:r>
    </w:p>
    <w:p w14:paraId="6E3B2938" w14:textId="77777777" w:rsidR="00F3713D" w:rsidRDefault="00F3713D" w:rsidP="00F3713D">
      <w:pPr>
        <w:widowControl w:val="0"/>
        <w:spacing w:line="240" w:lineRule="atLeast"/>
        <w:rPr>
          <w:rFonts w:ascii="Arial" w:hAnsi="Arial"/>
          <w:snapToGrid w:val="0"/>
        </w:rPr>
      </w:pPr>
    </w:p>
    <w:p w14:paraId="6EA93E87" w14:textId="77777777" w:rsidR="00F3713D" w:rsidRDefault="00F3713D" w:rsidP="00F3713D">
      <w:pPr>
        <w:widowControl w:val="0"/>
        <w:spacing w:line="240" w:lineRule="atLeast"/>
        <w:rPr>
          <w:rFonts w:ascii="Arial" w:hAnsi="Arial"/>
          <w:b/>
          <w:snapToGrid w:val="0"/>
        </w:rPr>
      </w:pPr>
      <w:r>
        <w:rPr>
          <w:rFonts w:ascii="Arial" w:hAnsi="Arial"/>
          <w:b/>
          <w:snapToGrid w:val="0"/>
        </w:rPr>
        <w:t>Zu Nr. 6 (Regelfristen für die Löschung oder die Prüfung der Löschung)</w:t>
      </w:r>
    </w:p>
    <w:p w14:paraId="6DD0C48A" w14:textId="77777777" w:rsidR="00F3713D" w:rsidRDefault="00F3713D" w:rsidP="00F3713D">
      <w:pPr>
        <w:widowControl w:val="0"/>
        <w:spacing w:line="240" w:lineRule="atLeast"/>
        <w:rPr>
          <w:rFonts w:ascii="Arial" w:hAnsi="Arial"/>
          <w:snapToGrid w:val="0"/>
        </w:rPr>
      </w:pPr>
      <w:r>
        <w:rPr>
          <w:rFonts w:ascii="Arial" w:hAnsi="Arial"/>
          <w:snapToGrid w:val="0"/>
        </w:rPr>
        <w:t>Anzugeben ist stets auch der Beginn von Löschungs- bzw. Prüfungsfristen. Beispiel: „Die gespeicherten Daten werden spätestens 3 Jahre nach der vollständigen Rückzahlung des Darlehens gelöscht“.</w:t>
      </w:r>
    </w:p>
    <w:p w14:paraId="7D10D9F1" w14:textId="77777777" w:rsidR="00F3713D" w:rsidRDefault="00F3713D" w:rsidP="00F3713D">
      <w:pPr>
        <w:widowControl w:val="0"/>
        <w:spacing w:line="240" w:lineRule="atLeast"/>
        <w:ind w:left="283" w:hanging="283"/>
        <w:rPr>
          <w:rFonts w:ascii="Arial" w:hAnsi="Arial"/>
          <w:snapToGrid w:val="0"/>
        </w:rPr>
      </w:pPr>
    </w:p>
    <w:p w14:paraId="0A85DD7A" w14:textId="77777777" w:rsidR="00F3713D" w:rsidRDefault="00F3713D" w:rsidP="00F3713D">
      <w:pPr>
        <w:widowControl w:val="0"/>
        <w:spacing w:line="240" w:lineRule="atLeast"/>
        <w:rPr>
          <w:rFonts w:ascii="Arial" w:hAnsi="Arial"/>
          <w:b/>
          <w:snapToGrid w:val="0"/>
        </w:rPr>
      </w:pPr>
      <w:r>
        <w:rPr>
          <w:rFonts w:ascii="Arial" w:hAnsi="Arial"/>
          <w:b/>
          <w:snapToGrid w:val="0"/>
        </w:rPr>
        <w:t>Zu Nr. 7 (Verarbeitungs- und nutzungsberechtigte Personengruppen)</w:t>
      </w:r>
    </w:p>
    <w:p w14:paraId="4C8E4C97" w14:textId="77777777" w:rsidR="00F3713D" w:rsidRDefault="00F3713D" w:rsidP="00F3713D">
      <w:pPr>
        <w:widowControl w:val="0"/>
        <w:spacing w:line="240" w:lineRule="atLeast"/>
        <w:rPr>
          <w:rFonts w:ascii="Arial" w:hAnsi="Arial"/>
          <w:snapToGrid w:val="0"/>
        </w:rPr>
      </w:pPr>
      <w:r>
        <w:rPr>
          <w:rFonts w:ascii="Arial" w:hAnsi="Arial"/>
          <w:snapToGrid w:val="0"/>
        </w:rPr>
        <w:t>Anzugeben sind die verarbeitungs- und nutzungsberechtigten Gruppen von Sachbearbeitern innerhalb der speichern</w:t>
      </w:r>
      <w:r>
        <w:rPr>
          <w:rFonts w:ascii="Arial" w:hAnsi="Arial"/>
          <w:snapToGrid w:val="0"/>
        </w:rPr>
        <w:softHyphen/>
        <w:t>den öffentlichen Stelle. Verarbeitungs- und nutzungsberechtigt ist z.B., wer über einen Bildschirmarbeitsplatz (Terminal) lesenden und schreibenden Zugriff auf den Datenbestand hat. Nutzungsberechtigt ist,</w:t>
      </w:r>
    </w:p>
    <w:p w14:paraId="0A1D0A56" w14:textId="77777777" w:rsidR="00F3713D" w:rsidRDefault="00F3713D" w:rsidP="00F3713D">
      <w:pPr>
        <w:widowControl w:val="0"/>
        <w:numPr>
          <w:ilvl w:val="0"/>
          <w:numId w:val="9"/>
        </w:numPr>
        <w:spacing w:line="240" w:lineRule="atLeast"/>
        <w:ind w:left="357" w:hanging="357"/>
        <w:rPr>
          <w:rFonts w:ascii="Arial" w:hAnsi="Arial"/>
          <w:snapToGrid w:val="0"/>
        </w:rPr>
      </w:pPr>
      <w:r>
        <w:rPr>
          <w:rFonts w:ascii="Arial" w:hAnsi="Arial"/>
          <w:snapToGrid w:val="0"/>
        </w:rPr>
        <w:t>wer über ein Terminal lesenden Zugriff auf den Datenbestand hat und</w:t>
      </w:r>
    </w:p>
    <w:p w14:paraId="172231AD" w14:textId="77777777" w:rsidR="00F3713D" w:rsidRDefault="00F3713D" w:rsidP="00F3713D">
      <w:pPr>
        <w:widowControl w:val="0"/>
        <w:numPr>
          <w:ilvl w:val="0"/>
          <w:numId w:val="9"/>
        </w:numPr>
        <w:spacing w:line="240" w:lineRule="atLeast"/>
        <w:rPr>
          <w:rFonts w:ascii="Arial" w:hAnsi="Arial"/>
          <w:snapToGrid w:val="0"/>
        </w:rPr>
      </w:pPr>
      <w:r>
        <w:rPr>
          <w:rFonts w:ascii="Arial" w:hAnsi="Arial"/>
          <w:snapToGrid w:val="0"/>
        </w:rPr>
        <w:t>wer regelmäßig - ohne Entscheidungen im Einzelfall - Daten erhält, gleich auf welchem Datenträger (z.B. auf Diskette oder auf Papier).</w:t>
      </w:r>
    </w:p>
    <w:p w14:paraId="15D888AD" w14:textId="77777777" w:rsidR="00F3713D" w:rsidRDefault="00F3713D" w:rsidP="00F3713D">
      <w:pPr>
        <w:widowControl w:val="0"/>
        <w:spacing w:before="120" w:line="240" w:lineRule="atLeast"/>
        <w:rPr>
          <w:rFonts w:ascii="Arial" w:hAnsi="Arial"/>
          <w:snapToGrid w:val="0"/>
        </w:rPr>
      </w:pPr>
      <w:r>
        <w:rPr>
          <w:rFonts w:ascii="Arial" w:hAnsi="Arial"/>
          <w:snapToGrid w:val="0"/>
        </w:rPr>
        <w:t xml:space="preserve">Beispiel für das Meldewesen einer kreisfreien Gemeinde: </w:t>
      </w:r>
    </w:p>
    <w:p w14:paraId="2F000B9F" w14:textId="77777777" w:rsidR="00F3713D" w:rsidRDefault="00F3713D" w:rsidP="00F3713D">
      <w:pPr>
        <w:widowControl w:val="0"/>
        <w:spacing w:line="240" w:lineRule="atLeast"/>
        <w:rPr>
          <w:rFonts w:ascii="Arial" w:hAnsi="Arial"/>
          <w:snapToGrid w:val="0"/>
        </w:rPr>
      </w:pPr>
      <w:r>
        <w:rPr>
          <w:rFonts w:ascii="Arial" w:hAnsi="Arial"/>
          <w:snapToGrid w:val="0"/>
        </w:rPr>
        <w:t>Verarbeitungs- und nutzungsberechtigt: Meldesachbearbeiter. Teilnutzungsberechtigt: Sachbearbeiter des Ausländeramtes und der Kfz-Zulassungsstelle, Sozialhilfesachbearbeiter, Wohngeldsachbearbeiter.</w:t>
      </w:r>
    </w:p>
    <w:p w14:paraId="2FCAA423" w14:textId="77777777" w:rsidR="00F3713D" w:rsidRDefault="00F3713D" w:rsidP="00F3713D">
      <w:pPr>
        <w:widowControl w:val="0"/>
        <w:spacing w:line="240" w:lineRule="atLeast"/>
        <w:rPr>
          <w:rFonts w:ascii="Arial" w:hAnsi="Arial"/>
          <w:snapToGrid w:val="0"/>
        </w:rPr>
      </w:pPr>
    </w:p>
    <w:p w14:paraId="0C07903C" w14:textId="77777777" w:rsidR="00F3713D" w:rsidRDefault="00F3713D" w:rsidP="00F3713D">
      <w:pPr>
        <w:keepNext/>
        <w:widowControl w:val="0"/>
        <w:spacing w:line="240" w:lineRule="atLeast"/>
        <w:rPr>
          <w:rFonts w:ascii="Arial" w:hAnsi="Arial"/>
          <w:b/>
          <w:snapToGrid w:val="0"/>
        </w:rPr>
      </w:pPr>
      <w:r>
        <w:rPr>
          <w:rFonts w:ascii="Arial" w:hAnsi="Arial"/>
          <w:b/>
          <w:snapToGrid w:val="0"/>
        </w:rPr>
        <w:lastRenderedPageBreak/>
        <w:t>Zu Nr. 8 (Auftragnehmer)</w:t>
      </w:r>
    </w:p>
    <w:p w14:paraId="19350625" w14:textId="77777777" w:rsidR="00F3713D" w:rsidRDefault="00F3713D" w:rsidP="00F3713D">
      <w:pPr>
        <w:widowControl w:val="0"/>
        <w:spacing w:line="240" w:lineRule="atLeast"/>
        <w:rPr>
          <w:rFonts w:ascii="Arial" w:hAnsi="Arial"/>
          <w:snapToGrid w:val="0"/>
        </w:rPr>
      </w:pPr>
      <w:r>
        <w:rPr>
          <w:rFonts w:ascii="Arial" w:hAnsi="Arial"/>
          <w:snapToGrid w:val="0"/>
        </w:rPr>
        <w:t>Auftragnehmer kann z.B. die AKDB oder das Bayer. Landesamt für Statistik und Datenverarbeitung sein.</w:t>
      </w:r>
    </w:p>
    <w:p w14:paraId="223983B3" w14:textId="77777777" w:rsidR="00F3713D" w:rsidRDefault="00F3713D" w:rsidP="00F3713D">
      <w:pPr>
        <w:widowControl w:val="0"/>
        <w:spacing w:line="240" w:lineRule="atLeast"/>
        <w:rPr>
          <w:rFonts w:ascii="Arial" w:hAnsi="Arial"/>
          <w:snapToGrid w:val="0"/>
        </w:rPr>
      </w:pPr>
    </w:p>
    <w:p w14:paraId="137E1DBB" w14:textId="77777777" w:rsidR="00F3713D" w:rsidRDefault="00F3713D" w:rsidP="00F3713D">
      <w:pPr>
        <w:widowControl w:val="0"/>
        <w:spacing w:line="240" w:lineRule="atLeast"/>
        <w:rPr>
          <w:rFonts w:ascii="Arial" w:hAnsi="Arial"/>
          <w:b/>
          <w:snapToGrid w:val="0"/>
        </w:rPr>
      </w:pPr>
      <w:r>
        <w:rPr>
          <w:rFonts w:ascii="Arial" w:hAnsi="Arial"/>
          <w:b/>
          <w:snapToGrid w:val="0"/>
        </w:rPr>
        <w:t>Zu Nr. 9 (Empfänger vorgesehener Datenübermittlungen in Drittländer)</w:t>
      </w:r>
    </w:p>
    <w:p w14:paraId="68474F25" w14:textId="77777777" w:rsidR="00F3713D" w:rsidRDefault="00F3713D" w:rsidP="00F3713D">
      <w:pPr>
        <w:widowControl w:val="0"/>
        <w:spacing w:line="240" w:lineRule="atLeast"/>
        <w:rPr>
          <w:rFonts w:ascii="Arial" w:hAnsi="Arial"/>
          <w:snapToGrid w:val="0"/>
        </w:rPr>
      </w:pPr>
      <w:r>
        <w:rPr>
          <w:rFonts w:ascii="Arial" w:hAnsi="Arial"/>
          <w:snapToGrid w:val="0"/>
        </w:rPr>
        <w:t>Hier sind nur Empfänger vorgesehener Datenübermittlungen in Staaten außerhalb der Europäischen Union anzugeben. Soweit es sich um regelmäßige Datenübermittlungen handelt, sind diese auch in Nr. 5 anzugeben.</w:t>
      </w:r>
    </w:p>
    <w:p w14:paraId="3792D6B7" w14:textId="77777777" w:rsidR="00F3713D" w:rsidRDefault="00F3713D" w:rsidP="00A43E3E"/>
    <w:sectPr w:rsidR="00F3713D" w:rsidSect="006C7ED9">
      <w:headerReference w:type="even" r:id="rId12"/>
      <w:headerReference w:type="default" r:id="rId13"/>
      <w:footerReference w:type="even" r:id="rId14"/>
      <w:footerReference w:type="default" r:id="rId15"/>
      <w:headerReference w:type="first" r:id="rId16"/>
      <w:footerReference w:type="first" r:id="rId17"/>
      <w:pgSz w:w="11906" w:h="16838" w:code="9"/>
      <w:pgMar w:top="1134" w:right="1077" w:bottom="567" w:left="1077"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C681D" w14:textId="77777777" w:rsidR="005C2845" w:rsidRDefault="005C2845">
      <w:r>
        <w:separator/>
      </w:r>
    </w:p>
  </w:endnote>
  <w:endnote w:type="continuationSeparator" w:id="0">
    <w:p w14:paraId="09B8EA9E" w14:textId="77777777" w:rsidR="005C2845" w:rsidRDefault="005C2845">
      <w:r>
        <w:continuationSeparator/>
      </w:r>
    </w:p>
  </w:endnote>
  <w:endnote w:type="continuationNotice" w:id="1">
    <w:p w14:paraId="195ACB46" w14:textId="77777777" w:rsidR="005C2845" w:rsidRDefault="005C2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C5B81" w14:textId="77777777" w:rsidR="009C3749" w:rsidRDefault="009C374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1"/>
      <w:tblW w:w="5000" w:type="pct"/>
      <w:tblLook w:val="04A0" w:firstRow="1" w:lastRow="0" w:firstColumn="1" w:lastColumn="0" w:noHBand="0" w:noVBand="1"/>
    </w:tblPr>
    <w:tblGrid>
      <w:gridCol w:w="1808"/>
      <w:gridCol w:w="4089"/>
      <w:gridCol w:w="2010"/>
      <w:gridCol w:w="2061"/>
    </w:tblGrid>
    <w:tr w:rsidR="002925CF" w:rsidRPr="00607EB3" w14:paraId="05BD1AE9" w14:textId="77777777" w:rsidTr="00333100">
      <w:tc>
        <w:tcPr>
          <w:tcW w:w="907" w:type="pct"/>
        </w:tcPr>
        <w:p w14:paraId="416A0D83" w14:textId="77777777" w:rsidR="002925CF" w:rsidRPr="00607EB3" w:rsidRDefault="002925CF" w:rsidP="00333100">
          <w:pPr>
            <w:tabs>
              <w:tab w:val="center" w:pos="4536"/>
              <w:tab w:val="right" w:pos="9072"/>
            </w:tabs>
            <w:rPr>
              <w:rFonts w:ascii="Arial" w:hAnsi="Arial"/>
              <w:bCs/>
              <w:sz w:val="22"/>
            </w:rPr>
          </w:pPr>
          <w:r w:rsidRPr="00607EB3">
            <w:rPr>
              <w:rFonts w:ascii="Arial" w:hAnsi="Arial"/>
              <w:bCs/>
              <w:sz w:val="22"/>
            </w:rPr>
            <w:t>Geändert durch</w:t>
          </w:r>
        </w:p>
      </w:tc>
      <w:tc>
        <w:tcPr>
          <w:tcW w:w="2051" w:type="pct"/>
        </w:tcPr>
        <w:p w14:paraId="1C952735" w14:textId="61256E41" w:rsidR="002925CF" w:rsidRPr="00607EB3" w:rsidRDefault="002479B0" w:rsidP="00333100">
          <w:pPr>
            <w:tabs>
              <w:tab w:val="center" w:pos="4536"/>
              <w:tab w:val="right" w:pos="9072"/>
            </w:tabs>
            <w:rPr>
              <w:rFonts w:ascii="Arial" w:hAnsi="Arial"/>
              <w:bCs/>
              <w:sz w:val="22"/>
            </w:rPr>
          </w:pPr>
          <w:r>
            <w:rPr>
              <w:rFonts w:ascii="Arial" w:hAnsi="Arial"/>
              <w:bCs/>
              <w:sz w:val="22"/>
            </w:rPr>
            <w:t>Holger Karl</w:t>
          </w:r>
        </w:p>
      </w:tc>
      <w:tc>
        <w:tcPr>
          <w:tcW w:w="1008" w:type="pct"/>
        </w:tcPr>
        <w:p w14:paraId="210DD880" w14:textId="77777777" w:rsidR="002925CF" w:rsidRPr="00607EB3" w:rsidRDefault="002925CF" w:rsidP="00333100">
          <w:pPr>
            <w:tabs>
              <w:tab w:val="center" w:pos="4536"/>
              <w:tab w:val="right" w:pos="9072"/>
            </w:tabs>
            <w:rPr>
              <w:rFonts w:ascii="Arial" w:hAnsi="Arial"/>
              <w:bCs/>
              <w:sz w:val="22"/>
            </w:rPr>
          </w:pPr>
          <w:r w:rsidRPr="00607EB3">
            <w:rPr>
              <w:rFonts w:ascii="Arial" w:hAnsi="Arial"/>
              <w:bCs/>
              <w:sz w:val="22"/>
            </w:rPr>
            <w:t>Letzte Änderung</w:t>
          </w:r>
        </w:p>
      </w:tc>
      <w:tc>
        <w:tcPr>
          <w:tcW w:w="1034" w:type="pct"/>
        </w:tcPr>
        <w:p w14:paraId="2B375B7A" w14:textId="6BC29FC5" w:rsidR="002925CF" w:rsidRPr="00607EB3" w:rsidRDefault="002925CF" w:rsidP="00333100">
          <w:pPr>
            <w:tabs>
              <w:tab w:val="center" w:pos="4536"/>
              <w:tab w:val="right" w:pos="9072"/>
            </w:tabs>
            <w:rPr>
              <w:rFonts w:ascii="Arial" w:hAnsi="Arial"/>
              <w:bCs/>
              <w:sz w:val="22"/>
            </w:rPr>
          </w:pPr>
          <w:r>
            <w:rPr>
              <w:rFonts w:ascii="Arial" w:hAnsi="Arial"/>
              <w:bCs/>
              <w:sz w:val="22"/>
            </w:rPr>
            <w:fldChar w:fldCharType="begin"/>
          </w:r>
          <w:r>
            <w:rPr>
              <w:rFonts w:ascii="Arial" w:hAnsi="Arial"/>
              <w:bCs/>
              <w:sz w:val="22"/>
            </w:rPr>
            <w:instrText xml:space="preserve"> SAVEDATE  \@ "d. MMMM yyyy"  \* MERGEFORMAT </w:instrText>
          </w:r>
          <w:r>
            <w:rPr>
              <w:rFonts w:ascii="Arial" w:hAnsi="Arial"/>
              <w:bCs/>
              <w:sz w:val="22"/>
            </w:rPr>
            <w:fldChar w:fldCharType="separate"/>
          </w:r>
          <w:r w:rsidR="00F86856">
            <w:rPr>
              <w:rFonts w:ascii="Arial" w:hAnsi="Arial"/>
              <w:bCs/>
              <w:noProof/>
              <w:sz w:val="22"/>
            </w:rPr>
            <w:t>28. Oktober 2015</w:t>
          </w:r>
          <w:r>
            <w:rPr>
              <w:rFonts w:ascii="Arial" w:hAnsi="Arial"/>
              <w:bCs/>
              <w:sz w:val="22"/>
            </w:rPr>
            <w:fldChar w:fldCharType="end"/>
          </w:r>
        </w:p>
      </w:tc>
    </w:tr>
    <w:tr w:rsidR="002925CF" w:rsidRPr="00607EB3" w14:paraId="71D6F4BF" w14:textId="77777777" w:rsidTr="00333100">
      <w:tc>
        <w:tcPr>
          <w:tcW w:w="907" w:type="pct"/>
        </w:tcPr>
        <w:p w14:paraId="42BE09FA" w14:textId="26F7CA9E" w:rsidR="002925CF" w:rsidRPr="00607EB3" w:rsidRDefault="002925CF" w:rsidP="00333100">
          <w:pPr>
            <w:tabs>
              <w:tab w:val="center" w:pos="4536"/>
              <w:tab w:val="right" w:pos="9072"/>
            </w:tabs>
            <w:rPr>
              <w:rFonts w:ascii="Arial" w:hAnsi="Arial"/>
              <w:bCs/>
              <w:sz w:val="22"/>
            </w:rPr>
          </w:pPr>
        </w:p>
      </w:tc>
      <w:tc>
        <w:tcPr>
          <w:tcW w:w="2051" w:type="pct"/>
        </w:tcPr>
        <w:p w14:paraId="0F91918B" w14:textId="0B24DB9B" w:rsidR="002925CF" w:rsidRPr="00607EB3" w:rsidRDefault="002925CF" w:rsidP="00333100">
          <w:pPr>
            <w:tabs>
              <w:tab w:val="center" w:pos="4536"/>
              <w:tab w:val="right" w:pos="9072"/>
            </w:tabs>
            <w:rPr>
              <w:rFonts w:ascii="Arial" w:hAnsi="Arial"/>
              <w:bCs/>
              <w:sz w:val="22"/>
            </w:rPr>
          </w:pPr>
        </w:p>
      </w:tc>
      <w:tc>
        <w:tcPr>
          <w:tcW w:w="1008" w:type="pct"/>
        </w:tcPr>
        <w:p w14:paraId="5E892D2E" w14:textId="77777777" w:rsidR="002925CF" w:rsidRPr="00607EB3" w:rsidRDefault="002925CF" w:rsidP="00333100">
          <w:pPr>
            <w:tabs>
              <w:tab w:val="center" w:pos="4536"/>
              <w:tab w:val="right" w:pos="9072"/>
            </w:tabs>
            <w:rPr>
              <w:rFonts w:ascii="Arial" w:hAnsi="Arial"/>
              <w:bCs/>
              <w:sz w:val="22"/>
            </w:rPr>
          </w:pPr>
          <w:r w:rsidRPr="00607EB3">
            <w:rPr>
              <w:rFonts w:ascii="Arial" w:hAnsi="Arial"/>
              <w:bCs/>
              <w:sz w:val="22"/>
            </w:rPr>
            <w:t>Seite</w:t>
          </w:r>
        </w:p>
      </w:tc>
      <w:tc>
        <w:tcPr>
          <w:tcW w:w="1034" w:type="pct"/>
        </w:tcPr>
        <w:p w14:paraId="4F971394" w14:textId="77777777" w:rsidR="002925CF" w:rsidRPr="00607EB3" w:rsidRDefault="002925CF" w:rsidP="00333100">
          <w:pPr>
            <w:tabs>
              <w:tab w:val="center" w:pos="4536"/>
              <w:tab w:val="right" w:pos="9072"/>
            </w:tabs>
            <w:jc w:val="center"/>
            <w:rPr>
              <w:rFonts w:ascii="Arial" w:hAnsi="Arial"/>
              <w:bCs/>
              <w:sz w:val="22"/>
            </w:rPr>
          </w:pPr>
          <w:r w:rsidRPr="00607EB3">
            <w:rPr>
              <w:rFonts w:ascii="Arial" w:hAnsi="Arial"/>
              <w:bCs/>
              <w:sz w:val="22"/>
            </w:rPr>
            <w:fldChar w:fldCharType="begin"/>
          </w:r>
          <w:r w:rsidRPr="00607EB3">
            <w:rPr>
              <w:rFonts w:ascii="Arial" w:hAnsi="Arial"/>
              <w:bCs/>
              <w:sz w:val="22"/>
            </w:rPr>
            <w:instrText xml:space="preserve"> PAGE  \* Arabic  \* MERGEFORMAT </w:instrText>
          </w:r>
          <w:r w:rsidRPr="00607EB3">
            <w:rPr>
              <w:rFonts w:ascii="Arial" w:hAnsi="Arial"/>
              <w:bCs/>
              <w:sz w:val="22"/>
            </w:rPr>
            <w:fldChar w:fldCharType="separate"/>
          </w:r>
          <w:r w:rsidR="003E278F">
            <w:rPr>
              <w:rFonts w:ascii="Arial" w:hAnsi="Arial"/>
              <w:bCs/>
              <w:noProof/>
              <w:sz w:val="22"/>
            </w:rPr>
            <w:t>1</w:t>
          </w:r>
          <w:r w:rsidRPr="00607EB3">
            <w:rPr>
              <w:rFonts w:ascii="Arial" w:hAnsi="Arial"/>
              <w:bCs/>
              <w:sz w:val="22"/>
            </w:rPr>
            <w:fldChar w:fldCharType="end"/>
          </w:r>
          <w:r w:rsidRPr="00607EB3">
            <w:rPr>
              <w:rFonts w:ascii="Arial" w:hAnsi="Arial"/>
              <w:bCs/>
              <w:sz w:val="22"/>
            </w:rPr>
            <w:t xml:space="preserve"> / </w:t>
          </w:r>
          <w:r w:rsidRPr="00607EB3">
            <w:rPr>
              <w:rFonts w:ascii="Arial" w:hAnsi="Arial"/>
              <w:bCs/>
              <w:sz w:val="22"/>
            </w:rPr>
            <w:fldChar w:fldCharType="begin"/>
          </w:r>
          <w:r w:rsidRPr="00607EB3">
            <w:rPr>
              <w:rFonts w:ascii="Arial" w:hAnsi="Arial"/>
              <w:bCs/>
              <w:sz w:val="22"/>
            </w:rPr>
            <w:instrText xml:space="preserve"> NUMPAGES  \# "0" \* Arabic  \* MERGEFORMAT </w:instrText>
          </w:r>
          <w:r w:rsidRPr="00607EB3">
            <w:rPr>
              <w:rFonts w:ascii="Arial" w:hAnsi="Arial"/>
              <w:bCs/>
              <w:sz w:val="22"/>
            </w:rPr>
            <w:fldChar w:fldCharType="separate"/>
          </w:r>
          <w:r w:rsidR="003E278F">
            <w:rPr>
              <w:rFonts w:ascii="Arial" w:hAnsi="Arial"/>
              <w:bCs/>
              <w:noProof/>
              <w:sz w:val="22"/>
            </w:rPr>
            <w:t>5</w:t>
          </w:r>
          <w:r w:rsidRPr="00607EB3">
            <w:rPr>
              <w:rFonts w:ascii="Arial" w:hAnsi="Arial"/>
              <w:bCs/>
              <w:sz w:val="22"/>
            </w:rPr>
            <w:fldChar w:fldCharType="end"/>
          </w:r>
        </w:p>
      </w:tc>
    </w:tr>
  </w:tbl>
  <w:p w14:paraId="5E783760" w14:textId="77777777" w:rsidR="002925CF" w:rsidRPr="00F13D5A" w:rsidRDefault="002925CF" w:rsidP="00900C4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5854D" w14:textId="77777777" w:rsidR="009C3749" w:rsidRDefault="009C37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EECD9" w14:textId="77777777" w:rsidR="005C2845" w:rsidRDefault="005C2845">
      <w:r>
        <w:separator/>
      </w:r>
    </w:p>
  </w:footnote>
  <w:footnote w:type="continuationSeparator" w:id="0">
    <w:p w14:paraId="684FFEB8" w14:textId="77777777" w:rsidR="005C2845" w:rsidRDefault="005C2845">
      <w:r>
        <w:continuationSeparator/>
      </w:r>
    </w:p>
  </w:footnote>
  <w:footnote w:type="continuationNotice" w:id="1">
    <w:p w14:paraId="709750B8" w14:textId="77777777" w:rsidR="005C2845" w:rsidRDefault="005C28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75206" w14:textId="77777777" w:rsidR="009C3749" w:rsidRDefault="009C374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Look w:val="04A0" w:firstRow="1" w:lastRow="0" w:firstColumn="1" w:lastColumn="0" w:noHBand="0" w:noVBand="1"/>
    </w:tblPr>
    <w:tblGrid>
      <w:gridCol w:w="1720"/>
      <w:gridCol w:w="5900"/>
      <w:gridCol w:w="2348"/>
    </w:tblGrid>
    <w:tr w:rsidR="002925CF" w14:paraId="72F50415" w14:textId="77777777" w:rsidTr="003938A8">
      <w:trPr>
        <w:tblHeader/>
        <w:jc w:val="center"/>
      </w:trPr>
      <w:tc>
        <w:tcPr>
          <w:tcW w:w="1809" w:type="dxa"/>
          <w:vAlign w:val="center"/>
        </w:tcPr>
        <w:p w14:paraId="031B1B2A" w14:textId="10CD12F2" w:rsidR="002925CF" w:rsidRPr="00D24756" w:rsidRDefault="002925CF" w:rsidP="00B21035">
          <w:pPr>
            <w:pStyle w:val="Kopfzeile"/>
            <w:jc w:val="center"/>
            <w:rPr>
              <w:szCs w:val="20"/>
            </w:rPr>
          </w:pPr>
          <w:r>
            <w:rPr>
              <w:szCs w:val="20"/>
            </w:rPr>
            <w:t>DS-</w:t>
          </w:r>
          <w:r w:rsidRPr="007F0D7C">
            <w:rPr>
              <w:szCs w:val="20"/>
            </w:rPr>
            <w:t>Dokument</w:t>
          </w:r>
        </w:p>
      </w:tc>
      <w:sdt>
        <w:sdtPr>
          <w:rPr>
            <w:sz w:val="32"/>
            <w:szCs w:val="32"/>
          </w:rPr>
          <w:alias w:val="Titel"/>
          <w:tag w:val=""/>
          <w:id w:val="-1873210189"/>
          <w:dataBinding w:prefixMappings="xmlns:ns0='http://purl.org/dc/elements/1.1/' xmlns:ns1='http://schemas.openxmlformats.org/package/2006/metadata/core-properties' " w:xpath="/ns1:coreProperties[1]/ns0:title[1]" w:storeItemID="{6C3C8BC8-F283-45AE-878A-BAB7291924A1}"/>
          <w:text/>
        </w:sdtPr>
        <w:sdtEndPr/>
        <w:sdtContent>
          <w:tc>
            <w:tcPr>
              <w:tcW w:w="6237" w:type="dxa"/>
              <w:vAlign w:val="center"/>
            </w:tcPr>
            <w:p w14:paraId="41EDD8F9" w14:textId="77777777" w:rsidR="002925CF" w:rsidRPr="001D5BD9" w:rsidRDefault="002925CF" w:rsidP="00D24756">
              <w:pPr>
                <w:pStyle w:val="Kopfzeile"/>
                <w:jc w:val="center"/>
                <w:rPr>
                  <w:sz w:val="32"/>
                  <w:szCs w:val="32"/>
                </w:rPr>
              </w:pPr>
              <w:r w:rsidRPr="001D5BD9">
                <w:rPr>
                  <w:sz w:val="32"/>
                  <w:szCs w:val="32"/>
                </w:rPr>
                <w:t xml:space="preserve">Verfahrensbeschreibung nach Art. 26 Abs.3 Satz 1 </w:t>
              </w:r>
              <w:proofErr w:type="spellStart"/>
              <w:r w:rsidRPr="001D5BD9">
                <w:rPr>
                  <w:sz w:val="32"/>
                  <w:szCs w:val="32"/>
                </w:rPr>
                <w:t>BayDSG</w:t>
              </w:r>
              <w:proofErr w:type="spellEnd"/>
            </w:p>
          </w:tc>
        </w:sdtContent>
      </w:sdt>
      <w:tc>
        <w:tcPr>
          <w:tcW w:w="1843" w:type="dxa"/>
          <w:vAlign w:val="center"/>
        </w:tcPr>
        <w:p w14:paraId="5CA9A392" w14:textId="77777777" w:rsidR="002925CF" w:rsidRDefault="002925CF" w:rsidP="003938A8">
          <w:pPr>
            <w:pStyle w:val="Kopfzeile"/>
          </w:pPr>
          <w:r>
            <w:rPr>
              <w:noProof/>
            </w:rPr>
            <w:drawing>
              <wp:inline distT="0" distB="0" distL="0" distR="0" wp14:anchorId="43AE7041" wp14:editId="161551A5">
                <wp:extent cx="1076325" cy="676274"/>
                <wp:effectExtent l="0" t="0" r="0" b="0"/>
                <wp:docPr id="1"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451" cy="676982"/>
                        </a:xfrm>
                        <a:prstGeom prst="rect">
                          <a:avLst/>
                        </a:prstGeom>
                        <a:noFill/>
                        <a:ln>
                          <a:noFill/>
                        </a:ln>
                      </pic:spPr>
                    </pic:pic>
                  </a:graphicData>
                </a:graphic>
              </wp:inline>
            </w:drawing>
          </w:r>
        </w:p>
      </w:tc>
    </w:tr>
    <w:tr w:rsidR="002925CF" w14:paraId="053226F3" w14:textId="77777777" w:rsidTr="003938A8">
      <w:trPr>
        <w:tblHeader/>
        <w:jc w:val="center"/>
      </w:trPr>
      <w:tc>
        <w:tcPr>
          <w:tcW w:w="1809" w:type="dxa"/>
          <w:vAlign w:val="center"/>
        </w:tcPr>
        <w:p w14:paraId="3CAA96FC" w14:textId="77777777" w:rsidR="002925CF" w:rsidRPr="00FA490A" w:rsidRDefault="002925CF" w:rsidP="003938A8">
          <w:pPr>
            <w:pStyle w:val="Kopfzeile"/>
            <w:rPr>
              <w:sz w:val="24"/>
            </w:rPr>
          </w:pPr>
        </w:p>
      </w:tc>
      <w:tc>
        <w:tcPr>
          <w:tcW w:w="6237" w:type="dxa"/>
          <w:vAlign w:val="center"/>
        </w:tcPr>
        <w:p w14:paraId="776F1709" w14:textId="77777777" w:rsidR="002925CF" w:rsidRPr="00FA490A" w:rsidRDefault="002925CF" w:rsidP="003938A8">
          <w:pPr>
            <w:pStyle w:val="Kopfzeile"/>
            <w:jc w:val="center"/>
            <w:rPr>
              <w:sz w:val="28"/>
              <w:szCs w:val="28"/>
            </w:rPr>
          </w:pPr>
        </w:p>
      </w:tc>
      <w:sdt>
        <w:sdtPr>
          <w:rPr>
            <w:szCs w:val="20"/>
          </w:rPr>
          <w:alias w:val="Dokumententyp"/>
          <w:tag w:val="if5f321a1b56409587f4091e05fcad8a"/>
          <w:id w:val="-1973734725"/>
          <w:lock w:val="contentLocked"/>
          <w:dataBinding w:prefixMappings="xmlns:ns0='http://schemas.microsoft.com/office/2006/metadata/properties' xmlns:ns1='http://www.w3.org/2001/XMLSchema-instance' xmlns:ns2='http://schemas.microsoft.com/office/infopath/2007/PartnerControls' xmlns:ns3='44bc292a-3692-4b59-af60-e52f303968b1' " w:xpath="/ns0:properties[1]/documentManagement[1]/ns3:if5f321a1b56409587f4091e05fcad8a[1]/ns2:Terms[1]" w:storeItemID="{D72F95D1-EB84-4010-91EF-B4CD46541E57}"/>
          <w:text w:multiLine="1"/>
        </w:sdtPr>
        <w:sdtEndPr/>
        <w:sdtContent>
          <w:tc>
            <w:tcPr>
              <w:tcW w:w="1843" w:type="dxa"/>
              <w:vAlign w:val="center"/>
            </w:tcPr>
            <w:p w14:paraId="7BD3BE22" w14:textId="0F9B6FF4" w:rsidR="002925CF" w:rsidRPr="007F0D7C" w:rsidRDefault="00726AFB" w:rsidP="009D76B8">
              <w:pPr>
                <w:pStyle w:val="Kopfzeile"/>
                <w:jc w:val="center"/>
                <w:rPr>
                  <w:szCs w:val="20"/>
                </w:rPr>
              </w:pPr>
              <w:r>
                <w:rPr>
                  <w:szCs w:val="20"/>
                </w:rPr>
                <w:t>Verfahrensbeschreibung Art. 26(3)1 BayDSG</w:t>
              </w:r>
            </w:p>
          </w:tc>
        </w:sdtContent>
      </w:sdt>
    </w:tr>
  </w:tbl>
  <w:p w14:paraId="700CF0D8" w14:textId="77777777" w:rsidR="002925CF" w:rsidRDefault="002925C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Look w:val="04A0" w:firstRow="1" w:lastRow="0" w:firstColumn="1" w:lastColumn="0" w:noHBand="0" w:noVBand="1"/>
    </w:tblPr>
    <w:tblGrid>
      <w:gridCol w:w="1809"/>
      <w:gridCol w:w="6237"/>
      <w:gridCol w:w="1911"/>
    </w:tblGrid>
    <w:tr w:rsidR="002925CF" w14:paraId="1DFF62B5" w14:textId="77777777" w:rsidTr="00870923">
      <w:trPr>
        <w:tblHeader/>
        <w:jc w:val="center"/>
      </w:trPr>
      <w:tc>
        <w:tcPr>
          <w:tcW w:w="1809" w:type="dxa"/>
          <w:vAlign w:val="center"/>
        </w:tcPr>
        <w:p w14:paraId="75FBAD40" w14:textId="77777777" w:rsidR="002925CF" w:rsidRPr="000315CD" w:rsidRDefault="002925CF" w:rsidP="000315CD">
          <w:pPr>
            <w:pStyle w:val="Kopfzeile"/>
            <w:jc w:val="center"/>
            <w:rPr>
              <w:sz w:val="24"/>
            </w:rPr>
          </w:pPr>
          <w:r w:rsidRPr="000315CD">
            <w:rPr>
              <w:sz w:val="24"/>
            </w:rPr>
            <w:t>Dokument</w:t>
          </w:r>
        </w:p>
        <w:p w14:paraId="5332747F" w14:textId="77777777" w:rsidR="002925CF" w:rsidRPr="000315CD" w:rsidRDefault="002925CF" w:rsidP="000315CD">
          <w:pPr>
            <w:pStyle w:val="Kopfzeile"/>
            <w:jc w:val="center"/>
            <w:rPr>
              <w:sz w:val="24"/>
            </w:rPr>
          </w:pPr>
          <w:r w:rsidRPr="000315CD">
            <w:rPr>
              <w:sz w:val="24"/>
            </w:rPr>
            <w:t>ITORG100.001</w:t>
          </w:r>
        </w:p>
      </w:tc>
      <w:sdt>
        <w:sdtPr>
          <w:rPr>
            <w:sz w:val="40"/>
            <w:szCs w:val="40"/>
          </w:rPr>
          <w:alias w:val="Titel"/>
          <w:tag w:val=""/>
          <w:id w:val="147565393"/>
          <w:dataBinding w:prefixMappings="xmlns:ns0='http://purl.org/dc/elements/1.1/' xmlns:ns1='http://schemas.openxmlformats.org/package/2006/metadata/core-properties' " w:xpath="/ns1:coreProperties[1]/ns0:title[1]" w:storeItemID="{6C3C8BC8-F283-45AE-878A-BAB7291924A1}"/>
          <w:text/>
        </w:sdtPr>
        <w:sdtEndPr/>
        <w:sdtContent>
          <w:tc>
            <w:tcPr>
              <w:tcW w:w="6237" w:type="dxa"/>
              <w:vAlign w:val="center"/>
            </w:tcPr>
            <w:p w14:paraId="51AC1CE7" w14:textId="77777777" w:rsidR="002925CF" w:rsidRPr="008B42C8" w:rsidRDefault="002925CF" w:rsidP="00FA490A">
              <w:pPr>
                <w:pStyle w:val="Kopfzeile"/>
                <w:jc w:val="center"/>
                <w:rPr>
                  <w:sz w:val="40"/>
                  <w:szCs w:val="40"/>
                </w:rPr>
              </w:pPr>
              <w:r>
                <w:rPr>
                  <w:sz w:val="40"/>
                  <w:szCs w:val="40"/>
                </w:rPr>
                <w:t xml:space="preserve">Verfahrensbeschreibung nach Art. 26 Abs.3 Satz 1 </w:t>
              </w:r>
              <w:proofErr w:type="spellStart"/>
              <w:r>
                <w:rPr>
                  <w:sz w:val="40"/>
                  <w:szCs w:val="40"/>
                </w:rPr>
                <w:t>BayDSG</w:t>
              </w:r>
              <w:proofErr w:type="spellEnd"/>
            </w:p>
          </w:tc>
        </w:sdtContent>
      </w:sdt>
      <w:tc>
        <w:tcPr>
          <w:tcW w:w="1843" w:type="dxa"/>
          <w:vAlign w:val="center"/>
        </w:tcPr>
        <w:p w14:paraId="52DDB1EB" w14:textId="77777777" w:rsidR="002925CF" w:rsidRDefault="002925CF">
          <w:pPr>
            <w:pStyle w:val="Kopfzeile"/>
          </w:pPr>
          <w:r>
            <w:rPr>
              <w:noProof/>
            </w:rPr>
            <w:drawing>
              <wp:inline distT="0" distB="0" distL="0" distR="0" wp14:anchorId="4AE9ED39" wp14:editId="0B3E8C16">
                <wp:extent cx="1076325" cy="676274"/>
                <wp:effectExtent l="0" t="0" r="0" b="0"/>
                <wp:docPr id="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451" cy="676982"/>
                        </a:xfrm>
                        <a:prstGeom prst="rect">
                          <a:avLst/>
                        </a:prstGeom>
                        <a:noFill/>
                        <a:ln>
                          <a:noFill/>
                        </a:ln>
                      </pic:spPr>
                    </pic:pic>
                  </a:graphicData>
                </a:graphic>
              </wp:inline>
            </w:drawing>
          </w:r>
        </w:p>
      </w:tc>
    </w:tr>
    <w:tr w:rsidR="002925CF" w14:paraId="5C2A6CEC" w14:textId="77777777" w:rsidTr="00870923">
      <w:trPr>
        <w:tblHeader/>
        <w:jc w:val="center"/>
      </w:trPr>
      <w:sdt>
        <w:sdtPr>
          <w:rPr>
            <w:sz w:val="24"/>
          </w:rPr>
          <w:alias w:val="Projektkürzel"/>
          <w:tag w:val="Projektk_x00fc_rzel"/>
          <w:id w:val="1070232875"/>
          <w:dataBinding w:prefixMappings="xmlns:ns0='http://schemas.microsoft.com/office/2006/metadata/properties' xmlns:ns1='http://www.w3.org/2001/XMLSchema-instance' xmlns:ns2='http://schemas.microsoft.com/office/infopath/2007/PartnerControls' xmlns:ns3='$ListId:Projektdokumente;' xmlns:ns4='407aefb6-3a1a-44f8-972c-ae44709a8dfb' " w:xpath="/ns0:properties[1]/documentManagement[1]/ns3:Projektk_x00fc_rzel[1]" w:storeItemID="{D72F95D1-EB84-4010-91EF-B4CD46541E57}"/>
          <w:text/>
        </w:sdtPr>
        <w:sdtEndPr/>
        <w:sdtContent>
          <w:tc>
            <w:tcPr>
              <w:tcW w:w="1809" w:type="dxa"/>
              <w:vAlign w:val="center"/>
            </w:tcPr>
            <w:p w14:paraId="697A8787" w14:textId="77777777" w:rsidR="002925CF" w:rsidRPr="00FA490A" w:rsidRDefault="002925CF">
              <w:pPr>
                <w:pStyle w:val="Kopfzeile"/>
                <w:rPr>
                  <w:sz w:val="24"/>
                </w:rPr>
              </w:pPr>
              <w:r>
                <w:rPr>
                  <w:sz w:val="24"/>
                </w:rPr>
                <w:t>P-Kürzel</w:t>
              </w:r>
            </w:p>
          </w:tc>
        </w:sdtContent>
      </w:sdt>
      <w:sdt>
        <w:sdtPr>
          <w:rPr>
            <w:sz w:val="28"/>
            <w:szCs w:val="28"/>
          </w:rPr>
          <w:alias w:val="Projektname"/>
          <w:tag w:val="Projektkurzbezeichnung"/>
          <w:id w:val="-1946763467"/>
          <w:dataBinding w:prefixMappings="xmlns:ns0='http://schemas.microsoft.com/office/2006/metadata/properties' xmlns:ns1='http://www.w3.org/2001/XMLSchema-instance' xmlns:ns2='http://schemas.microsoft.com/office/infopath/2007/PartnerControls' xmlns:ns3='$ListId:Projektdokumente;' xmlns:ns4='407aefb6-3a1a-44f8-972c-ae44709a8dfb' " w:xpath="/ns0:properties[1]/documentManagement[1]/ns4:Projektkurzbezeichnung[1]" w:storeItemID="{D72F95D1-EB84-4010-91EF-B4CD46541E57}"/>
          <w:text/>
        </w:sdtPr>
        <w:sdtEndPr/>
        <w:sdtContent>
          <w:tc>
            <w:tcPr>
              <w:tcW w:w="6237" w:type="dxa"/>
              <w:vAlign w:val="center"/>
            </w:tcPr>
            <w:p w14:paraId="1CAE34B7" w14:textId="77777777" w:rsidR="002925CF" w:rsidRPr="00FA490A" w:rsidRDefault="002925CF" w:rsidP="00FA490A">
              <w:pPr>
                <w:pStyle w:val="Kopfzeile"/>
                <w:jc w:val="center"/>
                <w:rPr>
                  <w:sz w:val="28"/>
                  <w:szCs w:val="28"/>
                </w:rPr>
              </w:pPr>
              <w:r>
                <w:rPr>
                  <w:sz w:val="28"/>
                  <w:szCs w:val="28"/>
                </w:rPr>
                <w:t>P-Name</w:t>
              </w:r>
            </w:p>
          </w:tc>
        </w:sdtContent>
      </w:sdt>
      <w:sdt>
        <w:sdtPr>
          <w:rPr>
            <w:sz w:val="24"/>
          </w:rPr>
          <w:alias w:val="Dokumententyp"/>
          <w:tag w:val="Dokumententyp"/>
          <w:id w:val="-1605261056"/>
          <w:dataBinding w:prefixMappings="xmlns:ns0='http://schemas.microsoft.com/office/2006/metadata/properties' xmlns:ns1='http://www.w3.org/2001/XMLSchema-instance' xmlns:ns2='http://schemas.microsoft.com/office/infopath/2007/PartnerControls' xmlns:ns3='$ListId:Projektdokumente;' xmlns:ns4='407aefb6-3a1a-44f8-972c-ae44709a8dfb' " w:xpath="/ns0:properties[1]/documentManagement[1]/ns3:Dokumententyp[1]" w:storeItemID="{D72F95D1-EB84-4010-91EF-B4CD46541E57}"/>
          <w:dropDownList>
            <w:listItem w:value="[Dokumententyp]"/>
          </w:dropDownList>
        </w:sdtPr>
        <w:sdtEndPr/>
        <w:sdtContent>
          <w:tc>
            <w:tcPr>
              <w:tcW w:w="1843" w:type="dxa"/>
              <w:vAlign w:val="center"/>
            </w:tcPr>
            <w:p w14:paraId="62290ED2" w14:textId="77777777" w:rsidR="002925CF" w:rsidRDefault="002925CF">
              <w:pPr>
                <w:pStyle w:val="Kopfzeile"/>
              </w:pPr>
              <w:r>
                <w:rPr>
                  <w:sz w:val="24"/>
                </w:rPr>
                <w:t>KON Konzept</w:t>
              </w:r>
            </w:p>
          </w:tc>
        </w:sdtContent>
      </w:sdt>
    </w:tr>
  </w:tbl>
  <w:p w14:paraId="62A18362" w14:textId="77777777" w:rsidR="002925CF" w:rsidRDefault="002925C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97CE7"/>
    <w:multiLevelType w:val="hybridMultilevel"/>
    <w:tmpl w:val="1920582A"/>
    <w:lvl w:ilvl="0" w:tplc="157CB0D2">
      <w:start w:val="16"/>
      <w:numFmt w:val="bullet"/>
      <w:lvlText w:val="-"/>
      <w:lvlJc w:val="left"/>
      <w:pPr>
        <w:ind w:left="720" w:hanging="360"/>
      </w:pPr>
      <w:rPr>
        <w:rFonts w:ascii="Tahoma" w:eastAsia="Times New Roman" w:hAnsi="Tahoma" w:cs="Tahoma"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004BC7"/>
    <w:multiLevelType w:val="hybridMultilevel"/>
    <w:tmpl w:val="B7385A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966D1F"/>
    <w:multiLevelType w:val="hybridMultilevel"/>
    <w:tmpl w:val="42180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015EB5"/>
    <w:multiLevelType w:val="singleLevel"/>
    <w:tmpl w:val="8DDC9718"/>
    <w:lvl w:ilvl="0">
      <w:start w:val="1"/>
      <w:numFmt w:val="bullet"/>
      <w:lvlText w:val="-"/>
      <w:lvlJc w:val="left"/>
      <w:pPr>
        <w:tabs>
          <w:tab w:val="num" w:pos="360"/>
        </w:tabs>
        <w:ind w:left="360" w:hanging="360"/>
      </w:pPr>
      <w:rPr>
        <w:sz w:val="16"/>
      </w:rPr>
    </w:lvl>
  </w:abstractNum>
  <w:abstractNum w:abstractNumId="4" w15:restartNumberingAfterBreak="0">
    <w:nsid w:val="59BB310D"/>
    <w:multiLevelType w:val="hybridMultilevel"/>
    <w:tmpl w:val="07D844E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813C92"/>
    <w:multiLevelType w:val="multilevel"/>
    <w:tmpl w:val="F0023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7CE07E68"/>
    <w:multiLevelType w:val="hybridMultilevel"/>
    <w:tmpl w:val="3B7C7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E543022"/>
    <w:multiLevelType w:val="hybridMultilevel"/>
    <w:tmpl w:val="8D662C1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ping">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ocumentProtection w:edit="readOnly" w:enforcement="0"/>
  <w:defaultTabStop w:val="709"/>
  <w:autoHyphenation/>
  <w:hyphenationZone w:val="4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BD9"/>
    <w:rsid w:val="000315CD"/>
    <w:rsid w:val="0008029C"/>
    <w:rsid w:val="000C5AE0"/>
    <w:rsid w:val="000E3599"/>
    <w:rsid w:val="000E3816"/>
    <w:rsid w:val="00104A65"/>
    <w:rsid w:val="00104C89"/>
    <w:rsid w:val="00113ADA"/>
    <w:rsid w:val="00122D0A"/>
    <w:rsid w:val="00127EDC"/>
    <w:rsid w:val="00155159"/>
    <w:rsid w:val="00171D9F"/>
    <w:rsid w:val="00191A6E"/>
    <w:rsid w:val="001B7F87"/>
    <w:rsid w:val="001C2B63"/>
    <w:rsid w:val="001D5BD9"/>
    <w:rsid w:val="001E37DC"/>
    <w:rsid w:val="002149E4"/>
    <w:rsid w:val="002325A1"/>
    <w:rsid w:val="0023717A"/>
    <w:rsid w:val="00242813"/>
    <w:rsid w:val="002479B0"/>
    <w:rsid w:val="00250085"/>
    <w:rsid w:val="00260A36"/>
    <w:rsid w:val="0026159D"/>
    <w:rsid w:val="002634B6"/>
    <w:rsid w:val="002925CF"/>
    <w:rsid w:val="002966A3"/>
    <w:rsid w:val="002C738C"/>
    <w:rsid w:val="002E129A"/>
    <w:rsid w:val="00317AD2"/>
    <w:rsid w:val="00333100"/>
    <w:rsid w:val="00340080"/>
    <w:rsid w:val="00383DFD"/>
    <w:rsid w:val="0039117D"/>
    <w:rsid w:val="003938A8"/>
    <w:rsid w:val="003A3F9D"/>
    <w:rsid w:val="003E278F"/>
    <w:rsid w:val="00432C2D"/>
    <w:rsid w:val="00467EC7"/>
    <w:rsid w:val="004901A2"/>
    <w:rsid w:val="00496E3D"/>
    <w:rsid w:val="004A46F7"/>
    <w:rsid w:val="004C5681"/>
    <w:rsid w:val="004E0AD3"/>
    <w:rsid w:val="004E46DC"/>
    <w:rsid w:val="005012BE"/>
    <w:rsid w:val="00595EB9"/>
    <w:rsid w:val="005B0AC4"/>
    <w:rsid w:val="005C2845"/>
    <w:rsid w:val="00600CE8"/>
    <w:rsid w:val="00613D0F"/>
    <w:rsid w:val="00622447"/>
    <w:rsid w:val="00630592"/>
    <w:rsid w:val="00640446"/>
    <w:rsid w:val="00640E57"/>
    <w:rsid w:val="00641966"/>
    <w:rsid w:val="006609D2"/>
    <w:rsid w:val="00696CB6"/>
    <w:rsid w:val="0069706B"/>
    <w:rsid w:val="006979D0"/>
    <w:rsid w:val="006C05A9"/>
    <w:rsid w:val="006C7ED9"/>
    <w:rsid w:val="006D1913"/>
    <w:rsid w:val="006D763D"/>
    <w:rsid w:val="006E50FC"/>
    <w:rsid w:val="00726AFB"/>
    <w:rsid w:val="00750AAC"/>
    <w:rsid w:val="00754399"/>
    <w:rsid w:val="00780BBD"/>
    <w:rsid w:val="007A066E"/>
    <w:rsid w:val="007D484B"/>
    <w:rsid w:val="007F0D7C"/>
    <w:rsid w:val="007F285E"/>
    <w:rsid w:val="008021F3"/>
    <w:rsid w:val="00803144"/>
    <w:rsid w:val="00805A98"/>
    <w:rsid w:val="00811729"/>
    <w:rsid w:val="00812F3F"/>
    <w:rsid w:val="00822DBE"/>
    <w:rsid w:val="0084379C"/>
    <w:rsid w:val="00846E65"/>
    <w:rsid w:val="00863349"/>
    <w:rsid w:val="00870923"/>
    <w:rsid w:val="00874253"/>
    <w:rsid w:val="00896B03"/>
    <w:rsid w:val="008A1075"/>
    <w:rsid w:val="008B3CD5"/>
    <w:rsid w:val="008B42C8"/>
    <w:rsid w:val="008D25D4"/>
    <w:rsid w:val="008E3E25"/>
    <w:rsid w:val="00900AAE"/>
    <w:rsid w:val="00900C4F"/>
    <w:rsid w:val="00913B5C"/>
    <w:rsid w:val="00923DF5"/>
    <w:rsid w:val="00970E39"/>
    <w:rsid w:val="009935FA"/>
    <w:rsid w:val="009B7236"/>
    <w:rsid w:val="009C3749"/>
    <w:rsid w:val="009D76B8"/>
    <w:rsid w:val="009E56E3"/>
    <w:rsid w:val="009F3A4D"/>
    <w:rsid w:val="00A01402"/>
    <w:rsid w:val="00A40964"/>
    <w:rsid w:val="00A43E3E"/>
    <w:rsid w:val="00A63B14"/>
    <w:rsid w:val="00A86666"/>
    <w:rsid w:val="00B1278F"/>
    <w:rsid w:val="00B16E2C"/>
    <w:rsid w:val="00B21035"/>
    <w:rsid w:val="00B31A3D"/>
    <w:rsid w:val="00B36255"/>
    <w:rsid w:val="00B5491A"/>
    <w:rsid w:val="00B62456"/>
    <w:rsid w:val="00B66C20"/>
    <w:rsid w:val="00B66C25"/>
    <w:rsid w:val="00BD42C7"/>
    <w:rsid w:val="00BD688F"/>
    <w:rsid w:val="00BE6DAD"/>
    <w:rsid w:val="00C62E5D"/>
    <w:rsid w:val="00C93173"/>
    <w:rsid w:val="00CA3F61"/>
    <w:rsid w:val="00CC0F91"/>
    <w:rsid w:val="00CE2060"/>
    <w:rsid w:val="00D03B66"/>
    <w:rsid w:val="00D24756"/>
    <w:rsid w:val="00D541DF"/>
    <w:rsid w:val="00D55F20"/>
    <w:rsid w:val="00DB3B72"/>
    <w:rsid w:val="00DB45A5"/>
    <w:rsid w:val="00DF080C"/>
    <w:rsid w:val="00DF4C8A"/>
    <w:rsid w:val="00E032E3"/>
    <w:rsid w:val="00E129FB"/>
    <w:rsid w:val="00E461B0"/>
    <w:rsid w:val="00E54114"/>
    <w:rsid w:val="00E63332"/>
    <w:rsid w:val="00E648AD"/>
    <w:rsid w:val="00E82CE7"/>
    <w:rsid w:val="00EB2B7C"/>
    <w:rsid w:val="00F360C8"/>
    <w:rsid w:val="00F3713D"/>
    <w:rsid w:val="00F4360A"/>
    <w:rsid w:val="00F86856"/>
    <w:rsid w:val="00F922C8"/>
    <w:rsid w:val="00FA490A"/>
    <w:rsid w:val="00FB4FCE"/>
    <w:rsid w:val="00FB579E"/>
    <w:rsid w:val="00FC144A"/>
    <w:rsid w:val="00FD5BC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5BA96"/>
  <w15:docId w15:val="{EBA7F2E6-1523-494E-9EFE-DFA5D916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43E3E"/>
    <w:pPr>
      <w:spacing w:after="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qFormat/>
    <w:rsid w:val="00A43E3E"/>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A43E3E"/>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A43E3E"/>
    <w:pPr>
      <w:keepNext/>
      <w:numPr>
        <w:ilvl w:val="2"/>
        <w:numId w:val="1"/>
      </w:numPr>
      <w:spacing w:before="240" w:after="60"/>
      <w:outlineLvl w:val="2"/>
    </w:pPr>
    <w:rPr>
      <w:rFonts w:ascii="Arial" w:hAnsi="Arial" w:cs="Arial"/>
      <w:b/>
      <w:bCs/>
      <w:sz w:val="24"/>
      <w:szCs w:val="26"/>
    </w:rPr>
  </w:style>
  <w:style w:type="paragraph" w:styleId="berschrift5">
    <w:name w:val="heading 5"/>
    <w:basedOn w:val="Standard"/>
    <w:next w:val="Standard"/>
    <w:link w:val="berschrift5Zchn"/>
    <w:qFormat/>
    <w:rsid w:val="00A43E3E"/>
    <w:pPr>
      <w:numPr>
        <w:ilvl w:val="4"/>
        <w:numId w:val="1"/>
      </w:numPr>
      <w:spacing w:before="240" w:after="60"/>
      <w:outlineLvl w:val="4"/>
    </w:pPr>
    <w:rPr>
      <w:rFonts w:ascii="Arial" w:hAnsi="Arial"/>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43E3E"/>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A43E3E"/>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A43E3E"/>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A43E3E"/>
    <w:rPr>
      <w:rFonts w:ascii="Arial" w:eastAsia="Times New Roman" w:hAnsi="Arial" w:cs="Times New Roman"/>
      <w:b/>
      <w:bCs/>
      <w:iCs/>
      <w:sz w:val="24"/>
      <w:szCs w:val="26"/>
      <w:lang w:eastAsia="de-DE"/>
    </w:rPr>
  </w:style>
  <w:style w:type="paragraph" w:customStyle="1" w:styleId="Dokumenttitel">
    <w:name w:val="Dokumenttitel"/>
    <w:basedOn w:val="Standard"/>
    <w:locked/>
    <w:rsid w:val="00A43E3E"/>
    <w:pPr>
      <w:spacing w:after="80"/>
    </w:pPr>
    <w:rPr>
      <w:sz w:val="36"/>
      <w:szCs w:val="36"/>
    </w:rPr>
  </w:style>
  <w:style w:type="paragraph" w:customStyle="1" w:styleId="Tabelle">
    <w:name w:val="Tabelle"/>
    <w:basedOn w:val="Standard"/>
    <w:link w:val="TabelleZchn"/>
    <w:locked/>
    <w:rsid w:val="00A43E3E"/>
    <w:pPr>
      <w:spacing w:before="40" w:after="40"/>
    </w:pPr>
    <w:rPr>
      <w:sz w:val="18"/>
      <w:szCs w:val="18"/>
    </w:rPr>
  </w:style>
  <w:style w:type="paragraph" w:styleId="Kopfzeile">
    <w:name w:val="header"/>
    <w:basedOn w:val="Standard"/>
    <w:link w:val="KopfzeileZchn"/>
    <w:uiPriority w:val="99"/>
    <w:rsid w:val="00A43E3E"/>
    <w:pPr>
      <w:tabs>
        <w:tab w:val="center" w:pos="4536"/>
        <w:tab w:val="right" w:pos="9072"/>
      </w:tabs>
    </w:pPr>
  </w:style>
  <w:style w:type="character" w:customStyle="1" w:styleId="KopfzeileZchn">
    <w:name w:val="Kopfzeile Zchn"/>
    <w:basedOn w:val="Absatz-Standardschriftart"/>
    <w:link w:val="Kopfzeile"/>
    <w:uiPriority w:val="99"/>
    <w:rsid w:val="00A43E3E"/>
    <w:rPr>
      <w:rFonts w:ascii="Tahoma" w:eastAsia="Times New Roman" w:hAnsi="Tahoma" w:cs="Times New Roman"/>
      <w:sz w:val="20"/>
      <w:szCs w:val="24"/>
      <w:lang w:eastAsia="de-DE"/>
    </w:rPr>
  </w:style>
  <w:style w:type="paragraph" w:styleId="Fuzeile">
    <w:name w:val="footer"/>
    <w:basedOn w:val="Standard"/>
    <w:link w:val="FuzeileZchn"/>
    <w:uiPriority w:val="99"/>
    <w:rsid w:val="00A43E3E"/>
    <w:pPr>
      <w:tabs>
        <w:tab w:val="center" w:pos="4536"/>
        <w:tab w:val="right" w:pos="9072"/>
      </w:tabs>
    </w:pPr>
  </w:style>
  <w:style w:type="character" w:customStyle="1" w:styleId="FuzeileZchn">
    <w:name w:val="Fußzeile Zchn"/>
    <w:basedOn w:val="Absatz-Standardschriftart"/>
    <w:link w:val="Fuzeile"/>
    <w:uiPriority w:val="99"/>
    <w:rsid w:val="00A43E3E"/>
    <w:rPr>
      <w:rFonts w:ascii="Tahoma" w:eastAsia="Times New Roman" w:hAnsi="Tahoma" w:cs="Times New Roman"/>
      <w:sz w:val="20"/>
      <w:szCs w:val="24"/>
      <w:lang w:eastAsia="de-DE"/>
    </w:rPr>
  </w:style>
  <w:style w:type="character" w:customStyle="1" w:styleId="TabelleZchn">
    <w:name w:val="Tabelle Zchn"/>
    <w:link w:val="Tabelle"/>
    <w:rsid w:val="00A43E3E"/>
    <w:rPr>
      <w:rFonts w:ascii="Tahoma" w:eastAsia="Times New Roman" w:hAnsi="Tahoma" w:cs="Times New Roman"/>
      <w:sz w:val="18"/>
      <w:szCs w:val="18"/>
      <w:lang w:eastAsia="de-DE"/>
    </w:rPr>
  </w:style>
  <w:style w:type="table" w:styleId="Tabellenraster">
    <w:name w:val="Table Grid"/>
    <w:basedOn w:val="NormaleTabelle"/>
    <w:locked/>
    <w:rsid w:val="00A43E3E"/>
    <w:pPr>
      <w:spacing w:after="22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Tabelle"/>
    <w:locked/>
    <w:rsid w:val="00A43E3E"/>
    <w:rPr>
      <w:b/>
    </w:rPr>
  </w:style>
  <w:style w:type="paragraph" w:styleId="Verzeichnis1">
    <w:name w:val="toc 1"/>
    <w:basedOn w:val="Standard"/>
    <w:next w:val="Standard"/>
    <w:autoRedefine/>
    <w:uiPriority w:val="39"/>
    <w:rsid w:val="00A43E3E"/>
    <w:pPr>
      <w:spacing w:after="40"/>
    </w:pPr>
  </w:style>
  <w:style w:type="paragraph" w:styleId="Verzeichnis2">
    <w:name w:val="toc 2"/>
    <w:basedOn w:val="Standard"/>
    <w:next w:val="Standard"/>
    <w:autoRedefine/>
    <w:uiPriority w:val="39"/>
    <w:rsid w:val="00A43E3E"/>
    <w:pPr>
      <w:spacing w:after="40"/>
      <w:ind w:left="221"/>
    </w:pPr>
  </w:style>
  <w:style w:type="paragraph" w:styleId="Verzeichnis3">
    <w:name w:val="toc 3"/>
    <w:basedOn w:val="Standard"/>
    <w:next w:val="Standard"/>
    <w:autoRedefine/>
    <w:uiPriority w:val="39"/>
    <w:rsid w:val="00A43E3E"/>
    <w:pPr>
      <w:tabs>
        <w:tab w:val="left" w:pos="1440"/>
        <w:tab w:val="right" w:leader="dot" w:pos="9062"/>
      </w:tabs>
      <w:spacing w:after="40"/>
      <w:ind w:left="442"/>
    </w:pPr>
  </w:style>
  <w:style w:type="character" w:styleId="Hyperlink">
    <w:name w:val="Hyperlink"/>
    <w:uiPriority w:val="99"/>
    <w:rsid w:val="00A43E3E"/>
    <w:rPr>
      <w:color w:val="0000FF"/>
      <w:u w:val="single"/>
    </w:rPr>
  </w:style>
  <w:style w:type="paragraph" w:styleId="Inhaltsverzeichnisberschrift">
    <w:name w:val="TOC Heading"/>
    <w:basedOn w:val="berschrift1"/>
    <w:next w:val="Standard"/>
    <w:uiPriority w:val="39"/>
    <w:semiHidden/>
    <w:unhideWhenUsed/>
    <w:qFormat/>
    <w:rsid w:val="00A43E3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enabsatz">
    <w:name w:val="List Paragraph"/>
    <w:basedOn w:val="Standard"/>
    <w:uiPriority w:val="34"/>
    <w:qFormat/>
    <w:rsid w:val="00A43E3E"/>
    <w:pPr>
      <w:ind w:left="720"/>
      <w:contextualSpacing/>
    </w:pPr>
  </w:style>
  <w:style w:type="character" w:styleId="Platzhaltertext">
    <w:name w:val="Placeholder Text"/>
    <w:basedOn w:val="Absatz-Standardschriftart"/>
    <w:uiPriority w:val="99"/>
    <w:semiHidden/>
    <w:rsid w:val="00A43E3E"/>
    <w:rPr>
      <w:color w:val="808080"/>
    </w:rPr>
  </w:style>
  <w:style w:type="paragraph" w:styleId="Sprechblasentext">
    <w:name w:val="Balloon Text"/>
    <w:basedOn w:val="Standard"/>
    <w:link w:val="SprechblasentextZchn"/>
    <w:uiPriority w:val="99"/>
    <w:semiHidden/>
    <w:unhideWhenUsed/>
    <w:rsid w:val="00A43E3E"/>
    <w:rPr>
      <w:rFonts w:cs="Tahoma"/>
      <w:sz w:val="16"/>
      <w:szCs w:val="16"/>
    </w:rPr>
  </w:style>
  <w:style w:type="character" w:customStyle="1" w:styleId="SprechblasentextZchn">
    <w:name w:val="Sprechblasentext Zchn"/>
    <w:basedOn w:val="Absatz-Standardschriftart"/>
    <w:link w:val="Sprechblasentext"/>
    <w:uiPriority w:val="99"/>
    <w:semiHidden/>
    <w:rsid w:val="00A43E3E"/>
    <w:rPr>
      <w:rFonts w:ascii="Tahoma" w:eastAsia="Times New Roman" w:hAnsi="Tahoma" w:cs="Tahoma"/>
      <w:sz w:val="16"/>
      <w:szCs w:val="16"/>
      <w:lang w:eastAsia="de-DE"/>
    </w:rPr>
  </w:style>
  <w:style w:type="table" w:customStyle="1" w:styleId="Tabellenraster1">
    <w:name w:val="Tabellenraster1"/>
    <w:basedOn w:val="NormaleTabelle"/>
    <w:next w:val="Tabellenraster"/>
    <w:locked/>
    <w:rsid w:val="00333100"/>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rsid w:val="009B7236"/>
    <w:pPr>
      <w:spacing w:before="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7932">
      <w:bodyDiv w:val="1"/>
      <w:marLeft w:val="0"/>
      <w:marRight w:val="0"/>
      <w:marTop w:val="0"/>
      <w:marBottom w:val="0"/>
      <w:divBdr>
        <w:top w:val="none" w:sz="0" w:space="0" w:color="auto"/>
        <w:left w:val="none" w:sz="0" w:space="0" w:color="auto"/>
        <w:bottom w:val="none" w:sz="0" w:space="0" w:color="auto"/>
        <w:right w:val="none" w:sz="0" w:space="0" w:color="auto"/>
      </w:divBdr>
    </w:div>
    <w:div w:id="375588209">
      <w:bodyDiv w:val="1"/>
      <w:marLeft w:val="0"/>
      <w:marRight w:val="0"/>
      <w:marTop w:val="0"/>
      <w:marBottom w:val="0"/>
      <w:divBdr>
        <w:top w:val="none" w:sz="0" w:space="0" w:color="auto"/>
        <w:left w:val="none" w:sz="0" w:space="0" w:color="auto"/>
        <w:bottom w:val="none" w:sz="0" w:space="0" w:color="auto"/>
        <w:right w:val="none" w:sz="0" w:space="0" w:color="auto"/>
      </w:divBdr>
    </w:div>
    <w:div w:id="545456321">
      <w:bodyDiv w:val="1"/>
      <w:marLeft w:val="0"/>
      <w:marRight w:val="0"/>
      <w:marTop w:val="0"/>
      <w:marBottom w:val="0"/>
      <w:divBdr>
        <w:top w:val="none" w:sz="0" w:space="0" w:color="auto"/>
        <w:left w:val="none" w:sz="0" w:space="0" w:color="auto"/>
        <w:bottom w:val="none" w:sz="0" w:space="0" w:color="auto"/>
        <w:right w:val="none" w:sz="0" w:space="0" w:color="auto"/>
      </w:divBdr>
    </w:div>
    <w:div w:id="739596496">
      <w:bodyDiv w:val="1"/>
      <w:marLeft w:val="0"/>
      <w:marRight w:val="0"/>
      <w:marTop w:val="0"/>
      <w:marBottom w:val="0"/>
      <w:divBdr>
        <w:top w:val="none" w:sz="0" w:space="0" w:color="auto"/>
        <w:left w:val="none" w:sz="0" w:space="0" w:color="auto"/>
        <w:bottom w:val="none" w:sz="0" w:space="0" w:color="auto"/>
        <w:right w:val="none" w:sz="0" w:space="0" w:color="auto"/>
      </w:divBdr>
    </w:div>
    <w:div w:id="1402750450">
      <w:bodyDiv w:val="1"/>
      <w:marLeft w:val="0"/>
      <w:marRight w:val="0"/>
      <w:marTop w:val="0"/>
      <w:marBottom w:val="0"/>
      <w:divBdr>
        <w:top w:val="none" w:sz="0" w:space="0" w:color="auto"/>
        <w:left w:val="none" w:sz="0" w:space="0" w:color="auto"/>
        <w:bottom w:val="none" w:sz="0" w:space="0" w:color="auto"/>
        <w:right w:val="none" w:sz="0" w:space="0" w:color="auto"/>
      </w:divBdr>
    </w:div>
    <w:div w:id="1750887925">
      <w:bodyDiv w:val="1"/>
      <w:marLeft w:val="0"/>
      <w:marRight w:val="0"/>
      <w:marTop w:val="0"/>
      <w:marBottom w:val="0"/>
      <w:divBdr>
        <w:top w:val="none" w:sz="0" w:space="0" w:color="auto"/>
        <w:left w:val="none" w:sz="0" w:space="0" w:color="auto"/>
        <w:bottom w:val="none" w:sz="0" w:space="0" w:color="auto"/>
        <w:right w:val="none" w:sz="0" w:space="0" w:color="auto"/>
      </w:divBdr>
    </w:div>
    <w:div w:id="1758357712">
      <w:bodyDiv w:val="1"/>
      <w:marLeft w:val="0"/>
      <w:marRight w:val="0"/>
      <w:marTop w:val="0"/>
      <w:marBottom w:val="0"/>
      <w:divBdr>
        <w:top w:val="none" w:sz="0" w:space="0" w:color="auto"/>
        <w:left w:val="none" w:sz="0" w:space="0" w:color="auto"/>
        <w:bottom w:val="none" w:sz="0" w:space="0" w:color="auto"/>
        <w:right w:val="none" w:sz="0" w:space="0" w:color="auto"/>
      </w:divBdr>
    </w:div>
    <w:div w:id="20091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f-university.d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664D46663B064C87F90DC2297CD7D2" ma:contentTypeVersion="0" ma:contentTypeDescription="Ein neues Dokument erstellen." ma:contentTypeScope="" ma:versionID="40989f67d7230376337ee08db53fe899">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77DE0-E686-4E16-AA89-7246AB80C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F2C4901-9C19-4458-9DD4-518CAE7CF03A}">
  <ds:schemaRefs>
    <ds:schemaRef ds:uri="http://schemas.microsoft.com/sharepoint/v3/contenttype/forms"/>
  </ds:schemaRefs>
</ds:datastoreItem>
</file>

<file path=customXml/itemProps3.xml><?xml version="1.0" encoding="utf-8"?>
<ds:datastoreItem xmlns:ds="http://schemas.openxmlformats.org/officeDocument/2006/customXml" ds:itemID="{D72F95D1-EB84-4010-91EF-B4CD46541E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95D0EA-1580-47B3-8FD7-217134AA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1386</Words>
  <Characters>8735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Verfahrensbeschreibung nach Art. 26 Abs.3 Satz 1 BayDSG</vt:lpstr>
    </vt:vector>
  </TitlesOfParts>
  <Company>Hochschule Hof</Company>
  <LinksUpToDate>false</LinksUpToDate>
  <CharactersWithSpaces>10101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Verfahrensbeschreibung nach Art. 26 Abs.3 Satz 1 BayDSG</dc:title>
  <dc:subject>.</dc:subject>
  <dc:creator>Dietmar Eckardt</dc:creator>
  <cp:keywords>.</cp:keywords>
  <cp:lastModifiedBy>stepping</cp:lastModifiedBy>
  <cp:revision>4</cp:revision>
  <cp:lastPrinted>2012-08-23T10:04:00Z</cp:lastPrinted>
  <dcterms:created xsi:type="dcterms:W3CDTF">2017-05-17T17:49:00Z</dcterms:created>
  <dcterms:modified xsi:type="dcterms:W3CDTF">2017-05-17T17:56:00Z</dcterms:modified>
  <cp:category>.</cp:category>
  <cp:contentStatus>aktiv</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0x010100FD664D46663B064C87F90DC2297CD7D2</vt:lpwstr>
  </property>
  <property fmtid="{D5CDD505-2E9C-101B-9397-08002B2CF9AE}" pid="3" name="Dokumententyp(n)">
    <vt:lpwstr>4;#VOR Vorlage|27f41d50-7db5-43a6-93d0-05cff28dc0d2</vt:lpwstr>
  </property>
  <property fmtid="{D5CDD505-2E9C-101B-9397-08002B2CF9AE}" pid="4" name="Dokumententyp">
    <vt:lpwstr>41;#Verfahrensbeschreibung Art. 26(3)1 BayDSG|ef74bbc7-efbb-4b54-bb97-347320ef700d</vt:lpwstr>
  </property>
  <property fmtid="{D5CDD505-2E9C-101B-9397-08002B2CF9AE}" pid="5" name="k7c841aa4d41411b8178a2390d19f3d4">
    <vt:lpwstr>VOR Vorlage|27f41d50-7db5-43a6-93d0-05cff28dc0d2</vt:lpwstr>
  </property>
  <property fmtid="{D5CDD505-2E9C-101B-9397-08002B2CF9AE}" pid="6" name="Dokumententyp0">
    <vt:lpwstr>41;#VDS VerfahrensBeschreibung DSG|ef74bbc7-efbb-4b54-bb97-347320ef700d</vt:lpwstr>
  </property>
  <property fmtid="{D5CDD505-2E9C-101B-9397-08002B2CF9AE}" pid="7" name="Projektk_x00fc_rzel">
    <vt:lpwstr/>
  </property>
  <property fmtid="{D5CDD505-2E9C-101B-9397-08002B2CF9AE}" pid="8" name="Projektname">
    <vt:lpwstr/>
  </property>
  <property fmtid="{D5CDD505-2E9C-101B-9397-08002B2CF9AE}" pid="9" name="Projektkürzel">
    <vt:lpwstr/>
  </property>
  <property fmtid="{D5CDD505-2E9C-101B-9397-08002B2CF9AE}" pid="10" name="Order">
    <vt:r8>3800</vt:r8>
  </property>
  <property fmtid="{D5CDD505-2E9C-101B-9397-08002B2CF9AE}" pid="11" name="_CopySource">
    <vt:lpwstr>https://sharepoint.hof-university.de/sites/projekte/VERBDSG/Projektdokumente/Internetserver_www_09_02_2015.docx</vt:lpwstr>
  </property>
  <property fmtid="{D5CDD505-2E9C-101B-9397-08002B2CF9AE}" pid="12" name="xd_ProgID">
    <vt:lpwstr/>
  </property>
  <property fmtid="{D5CDD505-2E9C-101B-9397-08002B2CF9AE}" pid="13" name="TemplateUrl">
    <vt:lpwstr/>
  </property>
</Properties>
</file>